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10D" w14:textId="77777777" w:rsidR="00D454D5" w:rsidRPr="008A48A4" w:rsidRDefault="00D454D5" w:rsidP="00D454D5">
      <w:pPr>
        <w:rPr>
          <w:rFonts w:asciiTheme="minorHAnsi" w:hAnsiTheme="minorHAnsi" w:cstheme="minorHAnsi"/>
        </w:rPr>
      </w:pPr>
      <w:r w:rsidRPr="008A48A4">
        <w:rPr>
          <w:rFonts w:asciiTheme="minorHAnsi" w:hAnsiTheme="minorHAnsi" w:cstheme="minorHAnsi"/>
          <w:b/>
        </w:rPr>
        <w:t>Table 1</w:t>
      </w:r>
      <w:r w:rsidRPr="008A48A4">
        <w:rPr>
          <w:rFonts w:asciiTheme="minorHAnsi" w:hAnsiTheme="minorHAnsi" w:cstheme="minorHAnsi"/>
        </w:rPr>
        <w:t xml:space="preserve">. </w:t>
      </w:r>
      <w:commentRangeStart w:id="0"/>
      <w:r w:rsidRPr="008A48A4">
        <w:rPr>
          <w:rFonts w:asciiTheme="minorHAnsi" w:hAnsiTheme="minorHAnsi" w:cstheme="minorHAnsi"/>
        </w:rPr>
        <w:t xml:space="preserve">Participant-level </w:t>
      </w:r>
      <w:commentRangeEnd w:id="0"/>
      <w:r w:rsidR="003A3AC9">
        <w:rPr>
          <w:rStyle w:val="CommentReference"/>
          <w:rFonts w:ascii="Calibri" w:eastAsia="Calibri" w:hAnsi="Calibri" w:cs="Calibri"/>
          <w:color w:val="000000"/>
          <w:lang w:eastAsia="en-CA"/>
        </w:rPr>
        <w:commentReference w:id="0"/>
      </w:r>
      <w:r w:rsidRPr="008A48A4">
        <w:rPr>
          <w:rFonts w:asciiTheme="minorHAnsi" w:hAnsiTheme="minorHAnsi" w:cstheme="minorHAnsi"/>
        </w:rPr>
        <w:t>variables of interest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321"/>
        <w:gridCol w:w="2198"/>
        <w:gridCol w:w="3226"/>
        <w:gridCol w:w="4106"/>
        <w:gridCol w:w="3604"/>
        <w:gridCol w:w="933"/>
      </w:tblGrid>
      <w:tr w:rsidR="009D485B" w:rsidRPr="008A48A4" w14:paraId="3DD29E28" w14:textId="0EC7A04A" w:rsidTr="009D485B">
        <w:tc>
          <w:tcPr>
            <w:tcW w:w="429" w:type="pct"/>
          </w:tcPr>
          <w:p w14:paraId="1FB79D51" w14:textId="5320150A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14" w:type="pct"/>
          </w:tcPr>
          <w:p w14:paraId="621AEBBD" w14:textId="2CC42E29" w:rsidR="009D485B" w:rsidRPr="008A48A4" w:rsidRDefault="009D485B" w:rsidP="0074076B">
            <w:pPr>
              <w:contextualSpacing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Variable of interest</w:t>
            </w:r>
          </w:p>
        </w:tc>
        <w:tc>
          <w:tcPr>
            <w:tcW w:w="1048" w:type="pct"/>
          </w:tcPr>
          <w:p w14:paraId="1A3F85E1" w14:textId="0E53F2D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Var name in dataset</w:t>
            </w:r>
          </w:p>
        </w:tc>
        <w:tc>
          <w:tcPr>
            <w:tcW w:w="1334" w:type="pct"/>
          </w:tcPr>
          <w:p w14:paraId="1A3344D5" w14:textId="1A0FF663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Definition</w:t>
            </w:r>
          </w:p>
        </w:tc>
        <w:tc>
          <w:tcPr>
            <w:tcW w:w="1171" w:type="pct"/>
          </w:tcPr>
          <w:p w14:paraId="0E1BFD3F" w14:textId="1459975D" w:rsidR="009D485B" w:rsidRPr="008A48A4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Include in imputation model?</w:t>
            </w:r>
          </w:p>
        </w:tc>
        <w:tc>
          <w:tcPr>
            <w:tcW w:w="303" w:type="pct"/>
          </w:tcPr>
          <w:p w14:paraId="1B5CEAE3" w14:textId="56D202CB" w:rsidR="009D485B" w:rsidRDefault="009D485B" w:rsidP="0074076B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Imp4</w:t>
            </w:r>
          </w:p>
        </w:tc>
      </w:tr>
      <w:tr w:rsidR="009D485B" w:rsidRPr="008A48A4" w14:paraId="69DBCE87" w14:textId="56ABBC30" w:rsidTr="009D485B">
        <w:tc>
          <w:tcPr>
            <w:tcW w:w="429" w:type="pct"/>
          </w:tcPr>
          <w:p w14:paraId="546A7C48" w14:textId="45439F9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Exposure</w:t>
            </w:r>
          </w:p>
        </w:tc>
        <w:tc>
          <w:tcPr>
            <w:tcW w:w="714" w:type="pct"/>
          </w:tcPr>
          <w:p w14:paraId="142EB40B" w14:textId="6592AD2A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ZIKV infection</w:t>
            </w:r>
          </w:p>
        </w:tc>
        <w:tc>
          <w:tcPr>
            <w:tcW w:w="1048" w:type="pct"/>
          </w:tcPr>
          <w:p w14:paraId="5EBDD453" w14:textId="5491E44E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zikv_preg</w:t>
            </w:r>
            <w:proofErr w:type="spellEnd"/>
          </w:p>
        </w:tc>
        <w:tc>
          <w:tcPr>
            <w:tcW w:w="1334" w:type="pct"/>
          </w:tcPr>
          <w:p w14:paraId="62BBBFE2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Was pregnant woman diagnosed with ZIKV during this pregnancy using any criteria (clinical or laboratory diagnosis or self report) as defined by the study?</w:t>
            </w:r>
          </w:p>
          <w:p w14:paraId="33875530" w14:textId="7B56D17D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666=Not applicable; 888=Not reported by study; 999=Missing</w:t>
            </w:r>
          </w:p>
        </w:tc>
        <w:tc>
          <w:tcPr>
            <w:tcW w:w="1171" w:type="pct"/>
          </w:tcPr>
          <w:p w14:paraId="3A634FED" w14:textId="31105880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55F6059" w14:textId="5565AA0B" w:rsidR="009D485B" w:rsidRPr="008405A8" w:rsidRDefault="009D485B" w:rsidP="00E14894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FFF797" w14:textId="06FFE0D2" w:rsidTr="009D485B">
        <w:tc>
          <w:tcPr>
            <w:tcW w:w="429" w:type="pct"/>
          </w:tcPr>
          <w:p w14:paraId="540A3EF8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81E9327" w14:textId="6873B39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or placental ZIKV infection</w:t>
            </w:r>
          </w:p>
        </w:tc>
        <w:tc>
          <w:tcPr>
            <w:tcW w:w="1048" w:type="pct"/>
          </w:tcPr>
          <w:p w14:paraId="1A23C452" w14:textId="23E7BBD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fet_zikv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(can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also be defined based on other variables)</w:t>
            </w:r>
          </w:p>
        </w:tc>
        <w:tc>
          <w:tcPr>
            <w:tcW w:w="1334" w:type="pct"/>
          </w:tcPr>
          <w:p w14:paraId="1D344BAC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ZIKV infection? As defined by the study.</w:t>
            </w:r>
          </w:p>
          <w:p w14:paraId="4392F2FA" w14:textId="18973D95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</w:t>
            </w:r>
          </w:p>
        </w:tc>
        <w:tc>
          <w:tcPr>
            <w:tcW w:w="1171" w:type="pct"/>
          </w:tcPr>
          <w:p w14:paraId="42D424C2" w14:textId="5F0D2133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1608B64" w14:textId="0AF721E8" w:rsidR="009D485B" w:rsidRPr="008405A8" w:rsidRDefault="00AE3C7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698E47" w14:textId="0FD05086" w:rsidTr="009D485B">
        <w:tc>
          <w:tcPr>
            <w:tcW w:w="429" w:type="pct"/>
          </w:tcPr>
          <w:p w14:paraId="71CA2D1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Primary outcomes</w:t>
            </w:r>
          </w:p>
        </w:tc>
        <w:tc>
          <w:tcPr>
            <w:tcW w:w="714" w:type="pct"/>
          </w:tcPr>
          <w:p w14:paraId="74302E35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Miscarriage (&lt;20 weeks gestation) </w:t>
            </w:r>
          </w:p>
        </w:tc>
        <w:tc>
          <w:tcPr>
            <w:tcW w:w="1048" w:type="pct"/>
          </w:tcPr>
          <w:p w14:paraId="5392E317" w14:textId="6B5D4A6B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1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</w:t>
            </w:r>
            <w:commentRangeEnd w:id="1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"/>
            </w:r>
          </w:p>
        </w:tc>
        <w:tc>
          <w:tcPr>
            <w:tcW w:w="1334" w:type="pct"/>
          </w:tcPr>
          <w:p w14:paraId="4BFAE9DE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Documented miscarriage: spontaneous loss of the product of the gestation &lt;20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wks</w:t>
            </w:r>
            <w:proofErr w:type="spellEnd"/>
          </w:p>
          <w:p w14:paraId="0E628B0B" w14:textId="0C19245F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4C23DA3" w14:textId="0B3BE1B6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ADEC50" w14:textId="3C316C43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208071" w14:textId="3C4F856A" w:rsidTr="009D485B">
        <w:tc>
          <w:tcPr>
            <w:tcW w:w="429" w:type="pct"/>
          </w:tcPr>
          <w:p w14:paraId="52BFA743" w14:textId="77777777" w:rsidR="009D485B" w:rsidRPr="008A48A4" w:rsidRDefault="009D485B" w:rsidP="00E1489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D809866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9633979" w14:textId="6EDF16F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miscarriage_ga</w:t>
            </w:r>
            <w:proofErr w:type="spellEnd"/>
          </w:p>
        </w:tc>
        <w:tc>
          <w:tcPr>
            <w:tcW w:w="1334" w:type="pct"/>
          </w:tcPr>
          <w:p w14:paraId="61F21D90" w14:textId="77777777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of miscarriage (Weeks; miscarriage defined as spontaneous loss prior to 20 weeks is a miscarriage)</w:t>
            </w:r>
          </w:p>
          <w:p w14:paraId="1EA0CE8C" w14:textId="5A3C9560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1-20 weeks; </w:t>
            </w:r>
            <w:ins w:id="2" w:author="Damen, J.A.A. (Anneke)" w:date="2021-06-24T10:49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measured by the study; 999=Missing</w:t>
            </w:r>
          </w:p>
        </w:tc>
        <w:tc>
          <w:tcPr>
            <w:tcW w:w="1171" w:type="pct"/>
          </w:tcPr>
          <w:p w14:paraId="4161D7CD" w14:textId="5F8695C9" w:rsidR="009D485B" w:rsidRPr="008A48A4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51BE10DE" w14:textId="4F131A2F" w:rsidR="009D485B" w:rsidRPr="008405A8" w:rsidRDefault="009D485B" w:rsidP="00E14894">
            <w:pPr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1C94FC9" w14:textId="0399FAEE" w:rsidTr="009D485B">
        <w:tc>
          <w:tcPr>
            <w:tcW w:w="429" w:type="pct"/>
          </w:tcPr>
          <w:p w14:paraId="44BFA178" w14:textId="77777777" w:rsidR="009D485B" w:rsidRPr="008A48A4" w:rsidRDefault="009D485B" w:rsidP="00C1731F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A2585B" w14:textId="77777777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D2453C8" w14:textId="3488CEBE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bookmarkStart w:id="3" w:name="_Hlk71556506"/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bookmarkEnd w:id="3"/>
            <w:proofErr w:type="spellEnd"/>
          </w:p>
        </w:tc>
        <w:tc>
          <w:tcPr>
            <w:tcW w:w="1334" w:type="pct"/>
          </w:tcPr>
          <w:p w14:paraId="7F70250A" w14:textId="77777777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0C49EA0F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0AA4EF3C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47A8398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1B176445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6B6E5CE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03EE8F04" w14:textId="77777777" w:rsidR="009D485B" w:rsidRPr="001566C0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15AEE664" w14:textId="71F14D6A" w:rsidR="009D485B" w:rsidRPr="008A48A4" w:rsidRDefault="009D485B" w:rsidP="00C1731F">
            <w:pPr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F7C2A" w14:textId="1682938E" w:rsidR="009D485B" w:rsidRPr="008A48A4" w:rsidRDefault="009D485B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No, only use before imputation to solve some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453C2D9D" w14:textId="3F7E4A8D" w:rsidR="009D485B" w:rsidRPr="008405A8" w:rsidRDefault="008405A8" w:rsidP="00C1731F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19FEE84" w14:textId="30AEBFDF" w:rsidTr="009D485B">
        <w:tc>
          <w:tcPr>
            <w:tcW w:w="429" w:type="pct"/>
          </w:tcPr>
          <w:p w14:paraId="278430B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54D4D6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loss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≥20 weeks gestation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048" w:type="pct"/>
          </w:tcPr>
          <w:p w14:paraId="46F41531" w14:textId="198958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1896BA1" w14:textId="000D132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58D9E20" w14:textId="60748B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</w:t>
            </w:r>
            <w:proofErr w:type="spellEnd"/>
          </w:p>
        </w:tc>
        <w:tc>
          <w:tcPr>
            <w:tcW w:w="303" w:type="pct"/>
          </w:tcPr>
          <w:p w14:paraId="3B038DB4" w14:textId="2AE060BB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6FB17E7" w14:textId="125FF501" w:rsidTr="009D485B">
        <w:tc>
          <w:tcPr>
            <w:tcW w:w="429" w:type="pct"/>
          </w:tcPr>
          <w:p w14:paraId="16D9F9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357E62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263DF1" w14:textId="6CA7ACD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35294E0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3C23081D" w14:textId="613B7B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weeks; </w:t>
            </w:r>
            <w:ins w:id="4" w:author="Damen, J.A.A. (Anneke)" w:date="2021-06-24T10:50:00Z">
              <w:r>
                <w:rPr>
                  <w:rFonts w:asciiTheme="minorHAnsi" w:hAnsiTheme="minorHAnsi" w:cstheme="minorHAnsi"/>
                  <w:sz w:val="18"/>
                  <w:szCs w:val="18"/>
                </w:rPr>
                <w:t>666</w:t>
              </w:r>
            </w:ins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=Unknown; 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study; 999=Missing</w:t>
            </w:r>
          </w:p>
        </w:tc>
        <w:tc>
          <w:tcPr>
            <w:tcW w:w="1171" w:type="pct"/>
          </w:tcPr>
          <w:p w14:paraId="2BAB9C98" w14:textId="72230A3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0646ED33" w14:textId="7CEBAF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CC7590D" w14:textId="6A067C17" w:rsidTr="009D485B">
        <w:tc>
          <w:tcPr>
            <w:tcW w:w="429" w:type="pct"/>
          </w:tcPr>
          <w:p w14:paraId="7F8E265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B613F5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</w:p>
        </w:tc>
        <w:tc>
          <w:tcPr>
            <w:tcW w:w="1048" w:type="pct"/>
          </w:tcPr>
          <w:p w14:paraId="04655513" w14:textId="103A97D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microcephaly2)</w:t>
            </w:r>
          </w:p>
        </w:tc>
        <w:tc>
          <w:tcPr>
            <w:tcW w:w="1334" w:type="pct"/>
          </w:tcPr>
          <w:p w14:paraId="14201C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Level of microcephaly - as defined by the study.</w:t>
            </w:r>
          </w:p>
          <w:p w14:paraId="427CBDB4" w14:textId="2EFF847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; 1=Microcephaly; 2=Severe microcephaly; 888=Not reported by study; 999=Missing</w:t>
            </w:r>
          </w:p>
        </w:tc>
        <w:tc>
          <w:tcPr>
            <w:tcW w:w="1171" w:type="pct"/>
          </w:tcPr>
          <w:p w14:paraId="6E0EC76F" w14:textId="07BAFA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15D371E6" w14:textId="3B60C8BC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9D5FB2A" w14:textId="6BC53B7A" w:rsidTr="009D485B">
        <w:tc>
          <w:tcPr>
            <w:tcW w:w="429" w:type="pct"/>
          </w:tcPr>
          <w:p w14:paraId="539D85F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D2A7C2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41E9A8F4" w14:textId="6712697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inf_head_circ_birth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-&gt; microcephaly_bin2)</w:t>
            </w:r>
          </w:p>
        </w:tc>
        <w:tc>
          <w:tcPr>
            <w:tcW w:w="1334" w:type="pct"/>
          </w:tcPr>
          <w:p w14:paraId="258C519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3C0368BD" w14:textId="13226A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1=Yes; 0=No; 888=Not reported by study; 999=Missing</w:t>
            </w:r>
          </w:p>
        </w:tc>
        <w:tc>
          <w:tcPr>
            <w:tcW w:w="1171" w:type="pct"/>
          </w:tcPr>
          <w:p w14:paraId="24BB79B5" w14:textId="679B06E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Yes, include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</w:p>
        </w:tc>
        <w:tc>
          <w:tcPr>
            <w:tcW w:w="303" w:type="pct"/>
          </w:tcPr>
          <w:p w14:paraId="088796A2" w14:textId="2ED1EF58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0</w:t>
            </w:r>
          </w:p>
        </w:tc>
      </w:tr>
      <w:tr w:rsidR="009D485B" w:rsidRPr="008A48A4" w14:paraId="61D9C3DC" w14:textId="54AA7A20" w:rsidTr="009D485B">
        <w:tc>
          <w:tcPr>
            <w:tcW w:w="429" w:type="pct"/>
          </w:tcPr>
          <w:p w14:paraId="76B011E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BAB9E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CZS (diagnosis:  confirmed, probable, unlikely)</w:t>
            </w:r>
          </w:p>
        </w:tc>
        <w:tc>
          <w:tcPr>
            <w:tcW w:w="1048" w:type="pct"/>
          </w:tcPr>
          <w:p w14:paraId="4E89B61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czs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(can also be defined based on other variables)</w:t>
            </w:r>
          </w:p>
          <w:p w14:paraId="54538CA6" w14:textId="7441BA50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89592CA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BD45FAD" w14:textId="24F71D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czs2</w:t>
            </w:r>
          </w:p>
        </w:tc>
        <w:tc>
          <w:tcPr>
            <w:tcW w:w="1334" w:type="pct"/>
          </w:tcPr>
          <w:p w14:paraId="1157E46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Diagnosis of congenital Zika syndrome (as measured by the study)</w:t>
            </w:r>
          </w:p>
          <w:p w14:paraId="1F52388C" w14:textId="3A8645B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  <w:p w14:paraId="4C2CF863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2BFD96E" w14:textId="517CC4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A900D2">
              <w:rPr>
                <w:rFonts w:asciiTheme="minorHAnsi" w:hAnsiTheme="minorHAnsi" w:cstheme="minorHAnsi"/>
                <w:sz w:val="18"/>
                <w:szCs w:val="18"/>
              </w:rPr>
              <w:t>WHO definition: Presence of confirmed maternal or fetal ZIKV infection AND presence of severe microcephaly AND presence of other malformations (eye, nose, ears etc.)</w:t>
            </w:r>
          </w:p>
        </w:tc>
        <w:tc>
          <w:tcPr>
            <w:tcW w:w="1171" w:type="pct"/>
          </w:tcPr>
          <w:p w14:paraId="6C7F81E6" w14:textId="0C0715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B1BFD16" w14:textId="0B019F2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5EC07826" w14:textId="6BC8F833" w:rsidTr="009D485B">
        <w:tc>
          <w:tcPr>
            <w:tcW w:w="429" w:type="pct"/>
          </w:tcPr>
          <w:p w14:paraId="7A3BC8E7" w14:textId="6DAF27FE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</w:pPr>
            <w:commentRangeStart w:id="5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Secondary </w:t>
            </w:r>
            <w:commentRangeEnd w:id="5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5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fetal outcomes</w:t>
            </w:r>
          </w:p>
        </w:tc>
        <w:tc>
          <w:tcPr>
            <w:tcW w:w="714" w:type="pct"/>
          </w:tcPr>
          <w:p w14:paraId="62973B0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 abortion with microcephaly (diagnosis:  confirmed, probable, unlikely)</w:t>
            </w:r>
          </w:p>
        </w:tc>
        <w:tc>
          <w:tcPr>
            <w:tcW w:w="1048" w:type="pct"/>
          </w:tcPr>
          <w:p w14:paraId="12E6A432" w14:textId="42219A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inducedabort</w:t>
            </w:r>
            <w:proofErr w:type="spellEnd"/>
          </w:p>
        </w:tc>
        <w:tc>
          <w:tcPr>
            <w:tcW w:w="1334" w:type="pct"/>
          </w:tcPr>
          <w:p w14:paraId="2006A9F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Did the pregnancy result in an induced abortion?</w:t>
            </w:r>
          </w:p>
          <w:p w14:paraId="3247CC25" w14:textId="40760BE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</w:tc>
        <w:tc>
          <w:tcPr>
            <w:tcW w:w="1171" w:type="pct"/>
          </w:tcPr>
          <w:p w14:paraId="172696EA" w14:textId="583866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7E6BA1C" w14:textId="7B13A86E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A80D8C3" w14:textId="097E8823" w:rsidTr="009D485B">
        <w:tc>
          <w:tcPr>
            <w:tcW w:w="429" w:type="pct"/>
          </w:tcPr>
          <w:p w14:paraId="7CFF3F8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73438B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971A312" w14:textId="0970CB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474B527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7789BF67" w14:textId="2FA812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296FC021" w14:textId="2E9D452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56395086" w14:textId="2471DED5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4BAD499" w14:textId="6FD30C27" w:rsidTr="009D485B">
        <w:tc>
          <w:tcPr>
            <w:tcW w:w="429" w:type="pct"/>
          </w:tcPr>
          <w:p w14:paraId="18CE264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79EDE16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Early fetal death (20-27 weeks gestation)</w:t>
            </w:r>
          </w:p>
        </w:tc>
        <w:tc>
          <w:tcPr>
            <w:tcW w:w="1048" w:type="pct"/>
          </w:tcPr>
          <w:p w14:paraId="6CEE7F19" w14:textId="14C9F48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</w:t>
            </w:r>
          </w:p>
        </w:tc>
        <w:tc>
          <w:tcPr>
            <w:tcW w:w="1334" w:type="pct"/>
          </w:tcPr>
          <w:p w14:paraId="5BAE399A" w14:textId="7B9EC86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Pregnancy loss (anything that is not a live birth is a pregnancy loss)</w:t>
            </w:r>
          </w:p>
        </w:tc>
        <w:tc>
          <w:tcPr>
            <w:tcW w:w="1171" w:type="pct"/>
          </w:tcPr>
          <w:p w14:paraId="5DCA5B1E" w14:textId="4BC576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E862E74" w14:textId="5843604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7364232" w14:textId="4CB0DC66" w:rsidTr="009D485B">
        <w:tc>
          <w:tcPr>
            <w:tcW w:w="429" w:type="pct"/>
          </w:tcPr>
          <w:p w14:paraId="49F438A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92DD873" w14:textId="77777777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ED58AB2" w14:textId="3A04C39B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46EFE0C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pregnancy loss (Weeks)</w:t>
            </w:r>
          </w:p>
          <w:p w14:paraId="51369D1D" w14:textId="7B8E55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1-45 weeks; 555=Unknown; 888=Not measure by the study; 999=Missing</w:t>
            </w:r>
          </w:p>
        </w:tc>
        <w:tc>
          <w:tcPr>
            <w:tcW w:w="1171" w:type="pct"/>
          </w:tcPr>
          <w:p w14:paraId="74766E39" w14:textId="39DA008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3804211A" w14:textId="2BD0633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3B8146A2" w14:textId="1176B971" w:rsidTr="009D485B">
        <w:tc>
          <w:tcPr>
            <w:tcW w:w="429" w:type="pct"/>
          </w:tcPr>
          <w:p w14:paraId="6E7ACC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8143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Late fetal death (</w:t>
            </w:r>
            <w:r w:rsidRPr="008A48A4">
              <w:rPr>
                <w:rFonts w:asciiTheme="minorHAnsi" w:hAnsiTheme="minorHAnsi" w:cstheme="minorHAnsi"/>
                <w:sz w:val="18"/>
                <w:szCs w:val="18"/>
                <w:highlight w:val="white"/>
              </w:rPr>
              <w:t>≥28 weeks gestation)</w:t>
            </w:r>
          </w:p>
        </w:tc>
        <w:tc>
          <w:tcPr>
            <w:tcW w:w="1048" w:type="pct"/>
          </w:tcPr>
          <w:p w14:paraId="472A4C19" w14:textId="494F356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loss;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</w:p>
        </w:tc>
        <w:tc>
          <w:tcPr>
            <w:tcW w:w="1334" w:type="pct"/>
          </w:tcPr>
          <w:p w14:paraId="72E920C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3C01E47" w14:textId="7C6ED07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12B4D31C" w14:textId="747B51BA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EB1DC6B" w14:textId="3E138F58" w:rsidTr="009D485B">
        <w:tc>
          <w:tcPr>
            <w:tcW w:w="429" w:type="pct"/>
          </w:tcPr>
          <w:p w14:paraId="697F9894" w14:textId="77777777" w:rsidR="009D485B" w:rsidRPr="00905CE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F0D5CE6" w14:textId="77777777" w:rsidR="009D485B" w:rsidRPr="00905CE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05CE4">
              <w:rPr>
                <w:rFonts w:asciiTheme="minorHAnsi" w:hAnsiTheme="minorHAnsi" w:cstheme="minorHAnsi"/>
                <w:sz w:val="18"/>
                <w:szCs w:val="18"/>
              </w:rPr>
              <w:t>Late fetal death (≥28 weeks gestation) with microcephaly</w:t>
            </w:r>
          </w:p>
        </w:tc>
        <w:tc>
          <w:tcPr>
            <w:tcW w:w="1048" w:type="pct"/>
          </w:tcPr>
          <w:p w14:paraId="36412616" w14:textId="18F7D8FA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loss;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loss_ga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;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1711F34D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54AFCCA" w14:textId="4240176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0F6F0953" w14:textId="39FB4C79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F0433D6" w14:textId="31C56D46" w:rsidTr="009D485B">
        <w:tc>
          <w:tcPr>
            <w:tcW w:w="429" w:type="pct"/>
          </w:tcPr>
          <w:p w14:paraId="51F71E6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0571A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78963314" w14:textId="26FBF868" w:rsidR="009D485B" w:rsidRPr="00D740B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loss_etiology</w:t>
            </w:r>
            <w:proofErr w:type="spellEnd"/>
          </w:p>
        </w:tc>
        <w:tc>
          <w:tcPr>
            <w:tcW w:w="1334" w:type="pct"/>
          </w:tcPr>
          <w:p w14:paraId="4EDEF01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Cause of infant/fetus death</w:t>
            </w:r>
          </w:p>
          <w:p w14:paraId="23F0467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0=any live births (even if resulted in early/neo/perinatal death)</w:t>
            </w:r>
          </w:p>
          <w:p w14:paraId="53CCBC5E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1=abortion/miscarriage (any loss, spontaneous or voluntary &lt;20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</w:p>
          <w:p w14:paraId="70633A43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2=fetal demise (any loss after 20 weeks</w:t>
            </w:r>
            <w:proofErr w:type="gramStart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);</w:t>
            </w:r>
            <w:proofErr w:type="gramEnd"/>
            <w:r w:rsidRPr="001566C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29BF0D8F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3=Stillbirth or Intrapartum death (death during labor)</w:t>
            </w:r>
          </w:p>
          <w:p w14:paraId="2177EC1C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666= Not Applicable (Not Pregnant)</w:t>
            </w:r>
          </w:p>
          <w:p w14:paraId="10A9BAC0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888=Not reported by study</w:t>
            </w:r>
          </w:p>
          <w:p w14:paraId="35328AD1" w14:textId="5A6E23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566C0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05E416CD" w14:textId="51C94B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(see above)</w:t>
            </w:r>
          </w:p>
        </w:tc>
        <w:tc>
          <w:tcPr>
            <w:tcW w:w="303" w:type="pct"/>
          </w:tcPr>
          <w:p w14:paraId="7DFDF223" w14:textId="46D7C8F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7458A84" w14:textId="123F3582" w:rsidTr="009D485B">
        <w:tc>
          <w:tcPr>
            <w:tcW w:w="429" w:type="pct"/>
          </w:tcPr>
          <w:p w14:paraId="2861A7D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57010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Placental insufficiency (diagnosis:  confirmed, probable,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unlikely)‡</w:t>
            </w:r>
            <w:proofErr w:type="gramEnd"/>
          </w:p>
        </w:tc>
        <w:tc>
          <w:tcPr>
            <w:tcW w:w="1048" w:type="pct"/>
          </w:tcPr>
          <w:p w14:paraId="614CE918" w14:textId="33F5D28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36E63C89" w14:textId="3F8C61E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8CDB0BA" w14:textId="7D1B6C2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1DF47B65" w14:textId="7777777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</w:tr>
      <w:tr w:rsidR="009D485B" w:rsidRPr="008A48A4" w14:paraId="021B36EE" w14:textId="472E89E3" w:rsidTr="009D485B">
        <w:tc>
          <w:tcPr>
            <w:tcW w:w="429" w:type="pct"/>
          </w:tcPr>
          <w:p w14:paraId="41DFDB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4404AAD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growth restriction</w:t>
            </w:r>
          </w:p>
        </w:tc>
        <w:tc>
          <w:tcPr>
            <w:tcW w:w="1048" w:type="pct"/>
          </w:tcPr>
          <w:p w14:paraId="66780EB9" w14:textId="3E32D4F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igr_curr_preg</w:t>
            </w:r>
            <w:proofErr w:type="spellEnd"/>
          </w:p>
        </w:tc>
        <w:tc>
          <w:tcPr>
            <w:tcW w:w="1334" w:type="pct"/>
          </w:tcPr>
          <w:p w14:paraId="3F2026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Intrauterine Growth Restriction (IGR)</w:t>
            </w:r>
          </w:p>
          <w:p w14:paraId="4331918D" w14:textId="4F76926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956EC9B" w14:textId="0A95E6F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(59% missing but let’s give it a try, recode 888 to missing)</w:t>
            </w:r>
          </w:p>
        </w:tc>
        <w:tc>
          <w:tcPr>
            <w:tcW w:w="303" w:type="pct"/>
          </w:tcPr>
          <w:p w14:paraId="5F6CAC25" w14:textId="38395BB0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388622F" w14:textId="6714E9BF" w:rsidTr="009D485B">
        <w:tc>
          <w:tcPr>
            <w:tcW w:w="429" w:type="pct"/>
          </w:tcPr>
          <w:p w14:paraId="6916F1BF" w14:textId="4D6DB295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infant outcomes</w:t>
            </w:r>
          </w:p>
        </w:tc>
        <w:tc>
          <w:tcPr>
            <w:tcW w:w="714" w:type="pct"/>
          </w:tcPr>
          <w:p w14:paraId="3045097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commentRangeStart w:id="6"/>
            <w:commentRangeStart w:id="7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Postnatal microcephaly (diagnosis:  severe microcephaly, microcephaly,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normocephaly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, macrocephaly; Z-score)</w:t>
            </w:r>
            <w:commentRangeEnd w:id="6"/>
            <w:r w:rsidRPr="008A48A4">
              <w:rPr>
                <w:rStyle w:val="CommentReference"/>
                <w:rFonts w:asciiTheme="minorHAnsi" w:hAnsiTheme="minorHAnsi" w:cstheme="minorHAnsi"/>
              </w:rPr>
              <w:commentReference w:id="6"/>
            </w:r>
            <w:commentRangeEnd w:id="7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7"/>
            </w:r>
          </w:p>
        </w:tc>
        <w:tc>
          <w:tcPr>
            <w:tcW w:w="1048" w:type="pct"/>
          </w:tcPr>
          <w:p w14:paraId="07D23C0D" w14:textId="4D97290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microcephaly_bin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334" w:type="pct"/>
          </w:tcPr>
          <w:p w14:paraId="264FAD8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Ever diagnosed with microcephaly? As defined by the study.</w:t>
            </w:r>
          </w:p>
          <w:p w14:paraId="0B75F5EB" w14:textId="59C13A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C699C62" w14:textId="109734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Already listed above</w:t>
            </w:r>
          </w:p>
        </w:tc>
        <w:tc>
          <w:tcPr>
            <w:tcW w:w="303" w:type="pct"/>
          </w:tcPr>
          <w:p w14:paraId="28582A37" w14:textId="5F450524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1EDA33E" w14:textId="5958540C" w:rsidTr="009D485B">
        <w:tc>
          <w:tcPr>
            <w:tcW w:w="429" w:type="pct"/>
          </w:tcPr>
          <w:p w14:paraId="3359EE7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C1E88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5A78A8D1" w14:textId="5BD67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B3FCD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fet_micro</w:t>
            </w:r>
            <w:proofErr w:type="spellEnd"/>
          </w:p>
        </w:tc>
        <w:tc>
          <w:tcPr>
            <w:tcW w:w="1334" w:type="pct"/>
          </w:tcPr>
          <w:p w14:paraId="689D74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Prenatal Diagnosis of Microcephaly (Fetal microcephaly)</w:t>
            </w:r>
          </w:p>
          <w:p w14:paraId="61F15242" w14:textId="7B8117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555=Unknown; 888=Not measured by the study; 999=Missing</w:t>
            </w:r>
          </w:p>
        </w:tc>
        <w:tc>
          <w:tcPr>
            <w:tcW w:w="1171" w:type="pct"/>
          </w:tcPr>
          <w:p w14:paraId="66D972B8" w14:textId="31B1ADA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</w:p>
        </w:tc>
        <w:tc>
          <w:tcPr>
            <w:tcW w:w="303" w:type="pct"/>
          </w:tcPr>
          <w:p w14:paraId="2C9D48EC" w14:textId="75E3215F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3F8152B" w14:textId="2903432D" w:rsidTr="009D485B">
        <w:tc>
          <w:tcPr>
            <w:tcW w:w="429" w:type="pct"/>
          </w:tcPr>
          <w:p w14:paraId="022B840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A741FE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at birth</w:t>
            </w:r>
          </w:p>
        </w:tc>
        <w:tc>
          <w:tcPr>
            <w:tcW w:w="1048" w:type="pct"/>
          </w:tcPr>
          <w:p w14:paraId="3B7BD3C9" w14:textId="407A57E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</w:p>
        </w:tc>
        <w:tc>
          <w:tcPr>
            <w:tcW w:w="1334" w:type="pct"/>
          </w:tcPr>
          <w:p w14:paraId="57302B0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790932EA" w14:textId="51267A8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53CAE654" w14:textId="005B03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As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bdeath_ga</w:t>
            </w:r>
            <w:proofErr w:type="spellEnd"/>
          </w:p>
        </w:tc>
        <w:tc>
          <w:tcPr>
            <w:tcW w:w="303" w:type="pct"/>
          </w:tcPr>
          <w:p w14:paraId="7D34ED16" w14:textId="78C1BC46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77B0DB5" w14:textId="727859BA" w:rsidTr="009D485B">
        <w:tc>
          <w:tcPr>
            <w:tcW w:w="429" w:type="pct"/>
          </w:tcPr>
          <w:p w14:paraId="4F50EAF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E52BF1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(diagnosis:  normal birth weight; low birth weight; very low birth weight; extremely low birth weight; Z-score)</w:t>
            </w:r>
          </w:p>
        </w:tc>
        <w:tc>
          <w:tcPr>
            <w:tcW w:w="1048" w:type="pct"/>
          </w:tcPr>
          <w:p w14:paraId="64BC620F" w14:textId="26D7595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inf_weight</w:t>
            </w:r>
            <w:proofErr w:type="spellEnd"/>
          </w:p>
        </w:tc>
        <w:tc>
          <w:tcPr>
            <w:tcW w:w="1334" w:type="pct"/>
          </w:tcPr>
          <w:p w14:paraId="425B33F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 weight in grams (&lt;12 hours after delivery)</w:t>
            </w:r>
          </w:p>
          <w:p w14:paraId="3D47A2F8" w14:textId="3B0E6F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555555=Unknown; 888</w:t>
            </w:r>
            <w:del w:id="8" w:author="Damen, J.A.A. (Anneke)" w:date="2021-06-11T16:09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888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 by the study; 999</w:t>
            </w:r>
            <w:del w:id="9" w:author="Damen, J.A.A. (Anneke)" w:date="2021-06-11T16:10:00Z">
              <w:r w:rsidRPr="008A48A4" w:rsidDel="00B65F3E">
                <w:rPr>
                  <w:rFonts w:asciiTheme="minorHAnsi" w:hAnsiTheme="minorHAnsi" w:cstheme="minorHAnsi"/>
                  <w:sz w:val="18"/>
                  <w:szCs w:val="18"/>
                </w:rPr>
                <w:delText>999</w:delText>
              </w:r>
            </w:del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  <w:ins w:id="10" w:author="Damen, J.A.A. (Anneke)" w:date="2021-06-11T16:09:00Z">
              <w:r>
                <w:rPr>
                  <w:rFonts w:asciiTheme="minorHAnsi" w:hAnsiTheme="minorHAnsi" w:cstheme="minorHAnsi"/>
                  <w:sz w:val="18"/>
                  <w:szCs w:val="18"/>
                </w:rPr>
                <w:t xml:space="preserve">; 666= </w:t>
              </w:r>
            </w:ins>
            <w:ins w:id="11" w:author="Damen, J.A.A. (Anneke)" w:date="2021-06-11T16:10:00Z">
              <w:r>
                <w:rPr>
                  <w:rFonts w:asciiTheme="minorHAnsi" w:hAnsiTheme="minorHAnsi" w:cstheme="minorHAnsi"/>
                  <w:sz w:val="18"/>
                  <w:szCs w:val="18"/>
                </w:rPr>
                <w:t>missing??</w:t>
              </w:r>
            </w:ins>
          </w:p>
        </w:tc>
        <w:tc>
          <w:tcPr>
            <w:tcW w:w="1171" w:type="pct"/>
          </w:tcPr>
          <w:p w14:paraId="69FDBBC3" w14:textId="0E0629F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(continuous variable with 26% missing. Do not forget to recode 888, 999, 666 to missing)</w:t>
            </w:r>
          </w:p>
        </w:tc>
        <w:tc>
          <w:tcPr>
            <w:tcW w:w="303" w:type="pct"/>
          </w:tcPr>
          <w:p w14:paraId="0E1734C7" w14:textId="78B19A31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D6D95E1" w14:textId="2B5061AE" w:rsidTr="009D485B">
        <w:tc>
          <w:tcPr>
            <w:tcW w:w="429" w:type="pct"/>
          </w:tcPr>
          <w:p w14:paraId="46C9C5E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BAE1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Craniofacial disproportion</w:t>
            </w:r>
          </w:p>
        </w:tc>
        <w:tc>
          <w:tcPr>
            <w:tcW w:w="1048" w:type="pct"/>
          </w:tcPr>
          <w:p w14:paraId="7C44393C" w14:textId="0B87A1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inf_craniofac_abn_bin</w:t>
            </w:r>
            <w:proofErr w:type="spellEnd"/>
          </w:p>
        </w:tc>
        <w:tc>
          <w:tcPr>
            <w:tcW w:w="1334" w:type="pct"/>
          </w:tcPr>
          <w:p w14:paraId="4F7F5B3E" w14:textId="4129E2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any other cranio-facial abnormalities (head abnormalities) - other than microcephaly</w:t>
            </w:r>
          </w:p>
          <w:p w14:paraId="46892CCA" w14:textId="02DBB1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1=Yes; 0=No; 888=Not reported by study; 999=Missing</w:t>
            </w:r>
          </w:p>
        </w:tc>
        <w:tc>
          <w:tcPr>
            <w:tcW w:w="1171" w:type="pct"/>
          </w:tcPr>
          <w:p w14:paraId="4D41C9C1" w14:textId="194A8E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Yes (56%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missings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do not forget to recode 888 and 999 to missing)</w:t>
            </w:r>
          </w:p>
        </w:tc>
        <w:tc>
          <w:tcPr>
            <w:tcW w:w="303" w:type="pct"/>
          </w:tcPr>
          <w:p w14:paraId="45C00A35" w14:textId="3701D66E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3E30F3" w14:textId="73545D5B" w:rsidTr="009D485B">
        <w:tc>
          <w:tcPr>
            <w:tcW w:w="429" w:type="pct"/>
          </w:tcPr>
          <w:p w14:paraId="601BB6C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23FA23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Neuroimaging abnormalities (intracranial calcification, lissencephaly, hydranencephaly, porencephaly, ventriculomegaly, posterior fossa abnormalities, cerebellar hypoplasia, corpus callosal and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vermian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dysgenesis; focal cortical dysplasia)</w:t>
            </w:r>
          </w:p>
        </w:tc>
        <w:tc>
          <w:tcPr>
            <w:tcW w:w="1048" w:type="pct"/>
          </w:tcPr>
          <w:p w14:paraId="73A065A5" w14:textId="264D1F8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400B8D">
              <w:rPr>
                <w:rFonts w:asciiTheme="minorHAnsi" w:hAnsiTheme="minorHAnsi" w:cstheme="minorHAnsi"/>
                <w:sz w:val="18"/>
                <w:szCs w:val="18"/>
              </w:rPr>
              <w:t>neuroabnormality</w:t>
            </w:r>
            <w:proofErr w:type="spellEnd"/>
          </w:p>
          <w:p w14:paraId="77C08444" w14:textId="12B0ED4C" w:rsidR="009D485B" w:rsidRPr="00400B8D" w:rsidRDefault="009D485B" w:rsidP="00400B8D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1F31043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5D651E" w14:textId="0BD6DBC7" w:rsidR="009D485B" w:rsidRDefault="009D485B" w:rsidP="00AB1EE8">
            <w:pPr>
              <w:pStyle w:val="CommentText"/>
              <w:rPr>
                <w:noProof/>
                <w:sz w:val="18"/>
                <w:szCs w:val="18"/>
              </w:rPr>
            </w:pPr>
            <w:r w:rsidRPr="00F302D1">
              <w:t>fet_us_abn_spec_tri1</w:t>
            </w:r>
            <w:r>
              <w:t xml:space="preserve">, if it is equal to 0, then </w:t>
            </w:r>
            <w:r w:rsidRPr="005573AE">
              <w:rPr>
                <w:sz w:val="18"/>
                <w:szCs w:val="18"/>
              </w:rPr>
              <w:t>fet_us_cns_tri2</w:t>
            </w:r>
            <w:r>
              <w:rPr>
                <w:sz w:val="18"/>
                <w:szCs w:val="18"/>
              </w:rPr>
              <w:t xml:space="preserve"> and </w:t>
            </w:r>
            <w:r w:rsidRPr="005573AE">
              <w:rPr>
                <w:sz w:val="18"/>
                <w:szCs w:val="18"/>
              </w:rPr>
              <w:t>fet_us_cns_tri</w:t>
            </w:r>
            <w:r>
              <w:rPr>
                <w:sz w:val="18"/>
                <w:szCs w:val="18"/>
              </w:rPr>
              <w:t>3</w:t>
            </w:r>
            <w:r>
              <w:rPr>
                <w:noProof/>
                <w:sz w:val="18"/>
                <w:szCs w:val="18"/>
              </w:rPr>
              <w:t xml:space="preserve">. </w:t>
            </w:r>
          </w:p>
          <w:p w14:paraId="3BFCF223" w14:textId="77777777" w:rsidR="009D485B" w:rsidRDefault="009D485B" w:rsidP="00AB1EE8">
            <w:pPr>
              <w:pStyle w:val="CommentText"/>
              <w:rPr>
                <w:noProof/>
              </w:rPr>
            </w:pPr>
            <w:r>
              <w:rPr>
                <w:noProof/>
              </w:rPr>
              <w:t>also, the following:</w:t>
            </w:r>
          </w:p>
          <w:p w14:paraId="71E1F211" w14:textId="77777777" w:rsidR="009D485B" w:rsidRDefault="009D485B" w:rsidP="00AB1EE8">
            <w:pPr>
              <w:pStyle w:val="CommentText"/>
            </w:pPr>
            <w:r>
              <w:t>hydrocephaly</w:t>
            </w:r>
          </w:p>
          <w:p w14:paraId="04106FB7" w14:textId="77777777" w:rsidR="009D485B" w:rsidRDefault="009D485B" w:rsidP="00AB1EE8">
            <w:pPr>
              <w:pStyle w:val="CommentText"/>
            </w:pPr>
            <w:proofErr w:type="spellStart"/>
            <w:r>
              <w:t>corticalatrophy</w:t>
            </w:r>
            <w:proofErr w:type="spellEnd"/>
          </w:p>
          <w:p w14:paraId="059A6493" w14:textId="77777777" w:rsidR="009D485B" w:rsidRDefault="009D485B" w:rsidP="00AB1EE8">
            <w:pPr>
              <w:pStyle w:val="CommentText"/>
            </w:pPr>
            <w:r>
              <w:t>calcifications</w:t>
            </w:r>
          </w:p>
          <w:p w14:paraId="2BA62149" w14:textId="5F7BDF33" w:rsidR="009D485B" w:rsidRPr="00D740B8" w:rsidRDefault="009D485B" w:rsidP="00AB1EE8">
            <w:pPr>
              <w:pStyle w:val="CommentText"/>
            </w:pPr>
            <w:r>
              <w:t>ventriculomegaly</w:t>
            </w:r>
          </w:p>
        </w:tc>
        <w:tc>
          <w:tcPr>
            <w:tcW w:w="1334" w:type="pct"/>
          </w:tcPr>
          <w:p w14:paraId="5F92AD8E" w14:textId="6B8C60C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central nervous system (anencephaly, microcephaly, spina bifida, encephalocele, hydrocephalus,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holopros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cencephaly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corticalatrophy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 brain calcifications, ventriculomegaly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) </w:t>
            </w:r>
          </w:p>
          <w:p w14:paraId="5BE535A0" w14:textId="01A206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5FC42BFF" w14:textId="267FE2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068E5E8E" w14:textId="066FFF2C" w:rsidR="009D485B" w:rsidRPr="00D964D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91B9AC7" w14:textId="1ECE0FAE" w:rsidTr="009D485B">
        <w:tc>
          <w:tcPr>
            <w:tcW w:w="429" w:type="pct"/>
          </w:tcPr>
          <w:p w14:paraId="32E8E3D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79C23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Postnatal intraventricular hemorrhage</w:t>
            </w:r>
          </w:p>
        </w:tc>
        <w:tc>
          <w:tcPr>
            <w:tcW w:w="1048" w:type="pct"/>
          </w:tcPr>
          <w:p w14:paraId="0146771D" w14:textId="64D3854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B6EBD3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65783B" w14:textId="03D422A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623C527C" w14:textId="5D47EBFC" w:rsidR="009D485B" w:rsidRPr="008405A8" w:rsidRDefault="008405A8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5A8561BC" w14:textId="3F355BCE" w:rsidTr="009D485B">
        <w:tc>
          <w:tcPr>
            <w:tcW w:w="429" w:type="pct"/>
            <w:shd w:val="clear" w:color="auto" w:fill="auto"/>
          </w:tcPr>
          <w:p w14:paraId="4CB3369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  <w:shd w:val="clear" w:color="auto" w:fill="auto"/>
          </w:tcPr>
          <w:p w14:paraId="12430339" w14:textId="045BDEF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Any congenital abnormality on MRI or ultrasound</w:t>
            </w:r>
          </w:p>
        </w:tc>
        <w:tc>
          <w:tcPr>
            <w:tcW w:w="1048" w:type="pct"/>
            <w:shd w:val="clear" w:color="auto" w:fill="auto"/>
          </w:tcPr>
          <w:p w14:paraId="2824C5EB" w14:textId="22E9C384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anyabnormality</w:t>
            </w:r>
            <w:proofErr w:type="spellEnd"/>
          </w:p>
          <w:p w14:paraId="7CFE6036" w14:textId="45BDFFD6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250C9746" w14:textId="03AA050F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Variable created based on the following:</w:t>
            </w:r>
          </w:p>
          <w:p w14:paraId="3790FD6D" w14:textId="77777777" w:rsidR="009D485B" w:rsidRDefault="009D485B" w:rsidP="002475A5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inf_craniofac_abn_bin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</w:p>
          <w:p w14:paraId="2C90D203" w14:textId="5012F7AC" w:rsidR="009D485B" w:rsidRPr="008A48A4" w:rsidRDefault="009D485B" w:rsidP="000219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2475A5">
              <w:rPr>
                <w:rFonts w:asciiTheme="minorHAnsi" w:hAnsiTheme="minorHAnsi" w:cstheme="minorHAnsi"/>
              </w:rPr>
              <w:t>neuroabnormality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ocularabnormality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contractures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nonneurologic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fet_us_bin_tri1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2475A5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othabnorm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2475A5">
              <w:rPr>
                <w:rFonts w:asciiTheme="minorHAnsi" w:hAnsiTheme="minorHAnsi" w:cstheme="minorHAnsi"/>
              </w:rPr>
              <w:t>microcephaly_bin</w:t>
            </w:r>
            <w:proofErr w:type="spellEnd"/>
            <w:r>
              <w:rPr>
                <w:rFonts w:asciiTheme="minorHAnsi" w:hAnsiTheme="minorHAnsi" w:cstheme="minorHAnsi"/>
              </w:rPr>
              <w:t xml:space="preserve"> if equal to 1</w:t>
            </w:r>
          </w:p>
          <w:p w14:paraId="2FDF618C" w14:textId="768E075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  <w:shd w:val="clear" w:color="auto" w:fill="auto"/>
          </w:tcPr>
          <w:p w14:paraId="27AE0869" w14:textId="4BDBDF9D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Abnormal finding for 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cranio-facial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abnormalities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musculoskeletal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</w:p>
        </w:tc>
        <w:tc>
          <w:tcPr>
            <w:tcW w:w="1171" w:type="pct"/>
          </w:tcPr>
          <w:p w14:paraId="4DADCBB6" w14:textId="3F8928B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7D0FB1DE" w14:textId="2B35024F" w:rsidR="009D485B" w:rsidRPr="008405A8" w:rsidRDefault="008405A8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3EC180E" w14:textId="5E278F27" w:rsidTr="009D485B">
        <w:tc>
          <w:tcPr>
            <w:tcW w:w="429" w:type="pct"/>
          </w:tcPr>
          <w:p w14:paraId="330DC15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1BF53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Motor abnormalities (hypotonia, hypertonia, hyperreflexia, spasticity, clonus, extrapyramidal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symptoms)§</w:t>
            </w:r>
            <w:proofErr w:type="gramEnd"/>
          </w:p>
        </w:tc>
        <w:tc>
          <w:tcPr>
            <w:tcW w:w="1048" w:type="pct"/>
          </w:tcPr>
          <w:p w14:paraId="457D438D" w14:textId="7AC6A2C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82FFA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FBAA2C7" w14:textId="1015F43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2EABAE99" w14:textId="2035D0E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093FFE1" w14:textId="0B55FED9" w:rsidTr="009D485B">
        <w:tc>
          <w:tcPr>
            <w:tcW w:w="429" w:type="pct"/>
          </w:tcPr>
          <w:p w14:paraId="63638B7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CE9C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Seizures, epilepsy§</w:t>
            </w:r>
          </w:p>
        </w:tc>
        <w:tc>
          <w:tcPr>
            <w:tcW w:w="1048" w:type="pct"/>
          </w:tcPr>
          <w:p w14:paraId="06E343C0" w14:textId="513DDC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75F7B7B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0D8D10A" w14:textId="3820A0F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</w:p>
        </w:tc>
        <w:tc>
          <w:tcPr>
            <w:tcW w:w="303" w:type="pct"/>
          </w:tcPr>
          <w:p w14:paraId="7D1E8772" w14:textId="27E1E5B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2BDE39A" w14:textId="173F1E99" w:rsidTr="009D485B">
        <w:tc>
          <w:tcPr>
            <w:tcW w:w="429" w:type="pct"/>
          </w:tcPr>
          <w:p w14:paraId="38CC252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AB9BE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Ocular abnormalities (blindness,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other)§</w:t>
            </w:r>
            <w:proofErr w:type="gramEnd"/>
          </w:p>
        </w:tc>
        <w:tc>
          <w:tcPr>
            <w:tcW w:w="1048" w:type="pct"/>
          </w:tcPr>
          <w:p w14:paraId="421C7CE6" w14:textId="16E78AB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ocularabnormality</w:t>
            </w:r>
            <w:proofErr w:type="spellEnd"/>
          </w:p>
          <w:p w14:paraId="42AF7F93" w14:textId="77777777" w:rsidR="009D485B" w:rsidRPr="00400B8D" w:rsidRDefault="009D485B" w:rsidP="005B470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Variable created based on the following:</w:t>
            </w:r>
          </w:p>
          <w:p w14:paraId="50AD1C18" w14:textId="43C518FF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Fet_us_eyeear_tri2, fet_us_eyeear_tri3; </w:t>
            </w:r>
            <w:r w:rsidRPr="008A48A4">
              <w:rPr>
                <w:rFonts w:asciiTheme="minorHAnsi" w:hAnsiTheme="minorHAnsi" w:cstheme="minorHAnsi"/>
              </w:rPr>
              <w:t>fet_us_abn_spec_tri1 if equals to 5</w:t>
            </w:r>
          </w:p>
          <w:p w14:paraId="4BC0E8CB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37E3168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4F988C04" w14:textId="59F051C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0CAC637E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Abnormal eye-ear finding (Anophthalmia/microphthalmia, Cataracts, </w:t>
            </w:r>
            <w:proofErr w:type="spellStart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, microtia) 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A077178" w14:textId="77777777" w:rsidR="009D485B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6F8A655" w14:textId="4A98CB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2D28554A" w14:textId="0F462D2C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71% missing values.</w:t>
            </w:r>
          </w:p>
        </w:tc>
        <w:tc>
          <w:tcPr>
            <w:tcW w:w="303" w:type="pct"/>
          </w:tcPr>
          <w:p w14:paraId="6B85828F" w14:textId="290109C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77537B4A" w14:textId="7BEEA3E1" w:rsidTr="009D485B">
        <w:tc>
          <w:tcPr>
            <w:tcW w:w="429" w:type="pct"/>
          </w:tcPr>
          <w:p w14:paraId="19D158B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F45798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Congenital deafness or hearing loss§</w:t>
            </w:r>
          </w:p>
        </w:tc>
        <w:tc>
          <w:tcPr>
            <w:tcW w:w="1048" w:type="pct"/>
          </w:tcPr>
          <w:p w14:paraId="027EE748" w14:textId="4765361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ABE9C46" w14:textId="4200F6BB" w:rsidR="009D485B" w:rsidRPr="008A48A4" w:rsidRDefault="009D485B" w:rsidP="005B470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614A152" w14:textId="1F157A56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this variable is merged with ocular abnormalities.</w:t>
            </w:r>
          </w:p>
        </w:tc>
        <w:tc>
          <w:tcPr>
            <w:tcW w:w="303" w:type="pct"/>
          </w:tcPr>
          <w:p w14:paraId="0D11D95D" w14:textId="699F8D6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B8AAB06" w14:textId="00CC8A8C" w:rsidTr="009D485B">
        <w:tc>
          <w:tcPr>
            <w:tcW w:w="429" w:type="pct"/>
          </w:tcPr>
          <w:p w14:paraId="58ADCAE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E4D0377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Congenital contractures (arthrogryposis,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bilateral clubfoot)</w:t>
            </w:r>
          </w:p>
        </w:tc>
        <w:tc>
          <w:tcPr>
            <w:tcW w:w="1048" w:type="pct"/>
          </w:tcPr>
          <w:p w14:paraId="7795F9E0" w14:textId="3630E7B7" w:rsidR="009D485B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contractures</w:t>
            </w:r>
          </w:p>
          <w:p w14:paraId="0D36379E" w14:textId="32A31DC7" w:rsidR="009D485B" w:rsidRDefault="009D485B" w:rsidP="00EF0F2E">
            <w:pPr>
              <w:pStyle w:val="CommentText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Created based on the following:</w:t>
            </w:r>
          </w:p>
          <w:p w14:paraId="5554FA4B" w14:textId="6795C43B" w:rsidR="009D485B" w:rsidRPr="008A48A4" w:rsidRDefault="009D485B" w:rsidP="00EF0F2E">
            <w:pPr>
              <w:pStyle w:val="CommentText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Fet_us_msk_tri2, 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812FEE4" w14:textId="2DE4C8E9" w:rsidR="009D485B" w:rsidRPr="008A48A4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fet_us_abn_spec_tri1 if equals to </w:t>
            </w:r>
            <w:r>
              <w:rPr>
                <w:rFonts w:asciiTheme="minorHAnsi" w:hAnsiTheme="minorHAnsi" w:cstheme="minorHAnsi"/>
              </w:rPr>
              <w:t>1</w:t>
            </w:r>
          </w:p>
          <w:p w14:paraId="6D9AE9D6" w14:textId="65DBBC10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13DE0E3F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EF0F2E">
              <w:rPr>
                <w:rFonts w:asciiTheme="minorHAnsi" w:hAnsiTheme="minorHAnsi" w:cstheme="minorHAnsi"/>
              </w:rPr>
              <w:t>Abnormal finding for musculoskeletal system (club foot, Limb deficiency, Reduction deformity upper limbs, Reduction deformity upper limbs, hip dysplasia)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 xml:space="preserve">detected on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Pr="005B4708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2nd or </w:t>
            </w:r>
            <w:r w:rsidRPr="005B4708">
              <w:rPr>
                <w:rFonts w:asciiTheme="minorHAnsi" w:hAnsiTheme="minorHAnsi" w:cstheme="minorHAnsi"/>
                <w:sz w:val="18"/>
                <w:szCs w:val="18"/>
              </w:rPr>
              <w:t>3rd trimester ultrasound</w:t>
            </w:r>
          </w:p>
          <w:p w14:paraId="39C4D595" w14:textId="77777777" w:rsidR="009D485B" w:rsidRDefault="009D485B" w:rsidP="00EF0F2E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1A195AC" w14:textId="4F4295A3" w:rsidR="009D485B" w:rsidRPr="00585C2A" w:rsidRDefault="009D485B" w:rsidP="00EF0F2E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</w:t>
            </w:r>
          </w:p>
        </w:tc>
        <w:tc>
          <w:tcPr>
            <w:tcW w:w="1171" w:type="pct"/>
          </w:tcPr>
          <w:p w14:paraId="6D90DD48" w14:textId="2ED171D3" w:rsidR="009D485B" w:rsidRPr="001A5A07" w:rsidRDefault="009D485B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68% missing values.</w:t>
            </w:r>
          </w:p>
        </w:tc>
        <w:tc>
          <w:tcPr>
            <w:tcW w:w="303" w:type="pct"/>
          </w:tcPr>
          <w:p w14:paraId="41EBD475" w14:textId="4D344749" w:rsidR="009D485B" w:rsidRPr="008405A8" w:rsidRDefault="00B61C8C" w:rsidP="001A5A07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6CDA10C0" w14:textId="0F425DCE" w:rsidTr="009D485B">
        <w:tc>
          <w:tcPr>
            <w:tcW w:w="429" w:type="pct"/>
          </w:tcPr>
          <w:p w14:paraId="61CFC0E5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A2808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Other non-neurologic congenital abnormalities</w:t>
            </w:r>
          </w:p>
        </w:tc>
        <w:tc>
          <w:tcPr>
            <w:tcW w:w="1048" w:type="pct"/>
          </w:tcPr>
          <w:p w14:paraId="6EDB437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nonneurologic</w:t>
            </w:r>
            <w:proofErr w:type="spellEnd"/>
          </w:p>
          <w:p w14:paraId="7156A704" w14:textId="552E8131" w:rsidR="009D485B" w:rsidRDefault="009D485B" w:rsidP="009509F6">
            <w:pPr>
              <w:pStyle w:val="CommentText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Created based on the following:</w:t>
            </w:r>
          </w:p>
          <w:p w14:paraId="337BF927" w14:textId="741F0951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36122CC7" w14:textId="65B5646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24C9F70" w14:textId="7ADAC179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08D8108" w14:textId="353D464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4F9BAE67" w14:textId="334A746C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fet_us_eyeear_tri2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7BC05B7" w14:textId="77777777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fet_us_genur_tri2</w:t>
            </w:r>
            <w:r>
              <w:rPr>
                <w:rFonts w:asciiTheme="minorHAnsi" w:hAnsiTheme="minorHAnsi" w:cstheme="minorHAnsi"/>
              </w:rPr>
              <w:t xml:space="preserve">, </w:t>
            </w:r>
          </w:p>
          <w:p w14:paraId="0334487A" w14:textId="6CC8D42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fet_us_msk_tri3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7CD21B4" w14:textId="6F7F8FF1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fet_us_cardio_tri3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63929E67" w14:textId="0BC1FE2D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fet_us_gastro_tri3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0AD3C61B" w14:textId="2C40ADEF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fet_us_orofac_tri3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7963A530" w14:textId="485D7C65" w:rsidR="009D485B" w:rsidRPr="008A48A4" w:rsidRDefault="009D485B" w:rsidP="009509F6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fet_us_eyeear_tri3</w:t>
            </w:r>
            <w:r>
              <w:rPr>
                <w:rFonts w:asciiTheme="minorHAnsi" w:hAnsiTheme="minorHAnsi" w:cstheme="minorHAnsi"/>
              </w:rPr>
              <w:t>,</w:t>
            </w:r>
          </w:p>
          <w:p w14:paraId="227E7C7D" w14:textId="46993B03" w:rsidR="009D485B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fet_us_genur_tri3</w:t>
            </w:r>
            <w:r>
              <w:rPr>
                <w:rFonts w:asciiTheme="minorHAnsi" w:hAnsiTheme="minorHAnsi" w:cstheme="minorHAnsi"/>
              </w:rPr>
              <w:t>, if equal to 1</w:t>
            </w:r>
          </w:p>
          <w:p w14:paraId="1C80C1C4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97A88E5" w14:textId="287FF00A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fet_us_abn_spec_tri2</w:t>
            </w:r>
            <w:r>
              <w:rPr>
                <w:rFonts w:asciiTheme="minorHAnsi" w:hAnsiTheme="minorHAnsi" w:cstheme="minorHAnsi"/>
              </w:rPr>
              <w:t xml:space="preserve">, </w:t>
            </w:r>
            <w:r w:rsidRPr="008A48A4">
              <w:rPr>
                <w:rFonts w:asciiTheme="minorHAnsi" w:hAnsiTheme="minorHAnsi" w:cstheme="minorHAnsi"/>
              </w:rPr>
              <w:t>fet_us_abn_spec_tri3</w:t>
            </w:r>
            <w:r>
              <w:rPr>
                <w:rFonts w:asciiTheme="minorHAnsi" w:hAnsiTheme="minorHAnsi" w:cstheme="minorHAnsi"/>
              </w:rPr>
              <w:t xml:space="preserve"> if equal to 1, 2, 3, 4, 5, or 6</w:t>
            </w:r>
          </w:p>
          <w:p w14:paraId="1CE2AFF5" w14:textId="77777777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3F84F9A9" w14:textId="2996FEC2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>fet_us_bin_tri3</w:t>
            </w:r>
            <w:r>
              <w:rPr>
                <w:rFonts w:asciiTheme="minorHAnsi" w:hAnsiTheme="minorHAnsi" w:cstheme="minorHAnsi"/>
              </w:rPr>
              <w:t xml:space="preserve"> -&gt; no abnormalities if 0</w:t>
            </w:r>
          </w:p>
          <w:p w14:paraId="2A72F1A8" w14:textId="7D750DDE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</w:rPr>
            </w:pPr>
          </w:p>
          <w:p w14:paraId="6AD6C076" w14:textId="39CAA1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6AC18F65" w14:textId="25744C78" w:rsidR="009D485B" w:rsidRPr="008A48A4" w:rsidRDefault="009D485B" w:rsidP="003564D0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Abnormal finding for musculoskeletal system (club foot, Limb deficiency, Reduction deformity upper limbs, Reduction deformity upper limbs, hip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dysplasia)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cardiovascular system (ventricular septal defect without an associated genetic syndrome, transposition or totally anomalous pulmonary venous connection, Tetralogy of Fallot, functionally univentricular heart, hypoplastic left heart syndrome)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gastrointestinal system (Gastroschisis, omphalocele, Diaphragmatic hernia, Atresia: choanal, esophageal, intestinal, biliary, rectal)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oro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-facial finding (cleft palate, cleft lip)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eye-ear finding (Anophthalmia, microphthalmia, cataracts, </w:t>
            </w:r>
            <w:proofErr w:type="spellStart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anotia</w:t>
            </w:r>
            <w:proofErr w:type="spellEnd"/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, microtia)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genitourinary system (Hypospadias, Hermaphroditism, Phimosis, renal agenesis)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>detected in 2</w:t>
            </w:r>
            <w:r w:rsidRPr="009509F6">
              <w:rPr>
                <w:rFonts w:asciiTheme="minorHAnsi" w:hAnsiTheme="minorHAnsi" w:cstheme="minorHAnsi"/>
                <w:sz w:val="18"/>
                <w:szCs w:val="18"/>
                <w:vertAlign w:val="superscript"/>
              </w:rPr>
              <w:t>nd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or 3rd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tri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mester</w:t>
            </w:r>
            <w:r w:rsidRPr="003564D0">
              <w:rPr>
                <w:rFonts w:asciiTheme="minorHAnsi" w:hAnsiTheme="minorHAnsi" w:cstheme="minorHAnsi"/>
                <w:sz w:val="18"/>
                <w:szCs w:val="18"/>
              </w:rPr>
              <w:t xml:space="preserve"> ultrasound</w:t>
            </w:r>
          </w:p>
        </w:tc>
        <w:tc>
          <w:tcPr>
            <w:tcW w:w="1171" w:type="pct"/>
          </w:tcPr>
          <w:p w14:paraId="532F40EB" w14:textId="446C362A" w:rsidR="009D485B" w:rsidRPr="001A5A07" w:rsidRDefault="009D485B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67% missing values.</w:t>
            </w:r>
          </w:p>
        </w:tc>
        <w:tc>
          <w:tcPr>
            <w:tcW w:w="303" w:type="pct"/>
          </w:tcPr>
          <w:p w14:paraId="001569DA" w14:textId="76BD09F7" w:rsidR="009D485B" w:rsidRPr="008405A8" w:rsidRDefault="00B61C8C" w:rsidP="0022626B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AAF5202" w14:textId="508A84A5" w:rsidTr="009D485B">
        <w:tc>
          <w:tcPr>
            <w:tcW w:w="429" w:type="pct"/>
          </w:tcPr>
          <w:p w14:paraId="04C18D44" w14:textId="7B5CF2B4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Secondary outcomes after infant period</w:t>
            </w:r>
          </w:p>
        </w:tc>
        <w:tc>
          <w:tcPr>
            <w:tcW w:w="714" w:type="pct"/>
          </w:tcPr>
          <w:p w14:paraId="1055126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Cortical auditory processing</w:t>
            </w:r>
          </w:p>
        </w:tc>
        <w:tc>
          <w:tcPr>
            <w:tcW w:w="1048" w:type="pct"/>
          </w:tcPr>
          <w:p w14:paraId="2D5307EA" w14:textId="18D234A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0677E80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14558928" w14:textId="10CBFFA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D0F8D79" w14:textId="4C6C6DC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06D57E1F" w14:textId="08B35924" w:rsidTr="009D485B">
        <w:tc>
          <w:tcPr>
            <w:tcW w:w="429" w:type="pct"/>
          </w:tcPr>
          <w:p w14:paraId="22E9DB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9FA04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Neurodevelopment (expressive and receptive language, fine and gross motor skills, attention and executive function, memory and learning, socioemotional development, overall neurodevelopmental score)</w:t>
            </w:r>
          </w:p>
        </w:tc>
        <w:tc>
          <w:tcPr>
            <w:tcW w:w="1048" w:type="pct"/>
          </w:tcPr>
          <w:p w14:paraId="3126149A" w14:textId="39344CD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65EF25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0E6E586C" w14:textId="7D21B28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36F690E" w14:textId="695DBEC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2D4BB71" w14:textId="441E3A04" w:rsidTr="009D485B">
        <w:tc>
          <w:tcPr>
            <w:tcW w:w="429" w:type="pct"/>
          </w:tcPr>
          <w:p w14:paraId="47541E1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112370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Vision (Cardiff test)</w:t>
            </w:r>
          </w:p>
        </w:tc>
        <w:tc>
          <w:tcPr>
            <w:tcW w:w="1048" w:type="pct"/>
          </w:tcPr>
          <w:p w14:paraId="6CF89337" w14:textId="0ED06F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846859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353A0258" w14:textId="4F57FA1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56A495ED" w14:textId="036F8C1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7D6336" w14:textId="03188336" w:rsidTr="009D485B">
        <w:tc>
          <w:tcPr>
            <w:tcW w:w="429" w:type="pct"/>
          </w:tcPr>
          <w:p w14:paraId="2627999F" w14:textId="1EAEAF8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onfounders</w:t>
            </w:r>
          </w:p>
        </w:tc>
        <w:tc>
          <w:tcPr>
            <w:tcW w:w="714" w:type="pct"/>
          </w:tcPr>
          <w:p w14:paraId="583D373F" w14:textId="4906A3E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age</w:t>
            </w:r>
          </w:p>
        </w:tc>
        <w:tc>
          <w:tcPr>
            <w:tcW w:w="1048" w:type="pct"/>
          </w:tcPr>
          <w:p w14:paraId="55989D19" w14:textId="37C393E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</w:t>
            </w:r>
          </w:p>
        </w:tc>
        <w:tc>
          <w:tcPr>
            <w:tcW w:w="1334" w:type="pct"/>
          </w:tcPr>
          <w:p w14:paraId="32C55A99" w14:textId="6592CB3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Age of the mother in years. Continuous.</w:t>
            </w:r>
          </w:p>
          <w:p w14:paraId="402735A4" w14:textId="2DB210E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888=Not measure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by the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study;  999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=Missing</w:t>
            </w:r>
          </w:p>
        </w:tc>
        <w:tc>
          <w:tcPr>
            <w:tcW w:w="1171" w:type="pct"/>
          </w:tcPr>
          <w:p w14:paraId="6E473EFF" w14:textId="51C2FA7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5E6E677C" w14:textId="51C1FBD7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9EF2AA5" w14:textId="4C84FB15" w:rsidTr="009D485B">
        <w:tc>
          <w:tcPr>
            <w:tcW w:w="429" w:type="pct"/>
          </w:tcPr>
          <w:p w14:paraId="5CB92E2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72BB348" w14:textId="10E92B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education</w:t>
            </w:r>
          </w:p>
        </w:tc>
        <w:tc>
          <w:tcPr>
            <w:tcW w:w="1048" w:type="pct"/>
          </w:tcPr>
          <w:p w14:paraId="72899E54" w14:textId="307EAC1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educ</w:t>
            </w:r>
          </w:p>
        </w:tc>
        <w:tc>
          <w:tcPr>
            <w:tcW w:w="1334" w:type="pct"/>
          </w:tcPr>
          <w:p w14:paraId="61151DA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highest level of education received</w:t>
            </w:r>
          </w:p>
          <w:p w14:paraId="248C002B" w14:textId="11C1F15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0= No education; 1=Primary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school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2=Secondary school ; 3=Some college; 4=Bachelor's degree ; 5=Graduate or Professional degree ; 777=Other ; 888=Not reported by study ;999=Missing</w:t>
            </w:r>
          </w:p>
        </w:tc>
        <w:tc>
          <w:tcPr>
            <w:tcW w:w="1171" w:type="pct"/>
          </w:tcPr>
          <w:p w14:paraId="0567CDF7" w14:textId="55D7C72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24A128DA" w14:textId="288CF48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7E119D" w14:textId="55A8ECF7" w:rsidTr="009D485B">
        <w:tc>
          <w:tcPr>
            <w:tcW w:w="429" w:type="pct"/>
          </w:tcPr>
          <w:p w14:paraId="0DB6583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762D740" w14:textId="31C2344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marital status</w:t>
            </w:r>
          </w:p>
        </w:tc>
        <w:tc>
          <w:tcPr>
            <w:tcW w:w="1048" w:type="pct"/>
          </w:tcPr>
          <w:p w14:paraId="15E87E9B" w14:textId="4D0BB15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maritalstat</w:t>
            </w:r>
            <w:proofErr w:type="spellEnd"/>
          </w:p>
        </w:tc>
        <w:tc>
          <w:tcPr>
            <w:tcW w:w="1334" w:type="pct"/>
          </w:tcPr>
          <w:p w14:paraId="3B3CE6B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Mother's marital status</w:t>
            </w:r>
          </w:p>
          <w:p w14:paraId="134DB74F" w14:textId="486521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1=Single; 2=Married/Living as married/Cohabitating; 3=Divorced/Separated; 4=Widowed; 777=Other; 888=Not reported by study; 999=Missing</w:t>
            </w:r>
          </w:p>
        </w:tc>
        <w:tc>
          <w:tcPr>
            <w:tcW w:w="1171" w:type="pct"/>
          </w:tcPr>
          <w:p w14:paraId="31974DE2" w14:textId="54B6C6C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4C979B4B" w14:textId="3B7129C9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7E845C57" w14:textId="6F2D64BC" w:rsidTr="009D485B">
        <w:tc>
          <w:tcPr>
            <w:tcW w:w="429" w:type="pct"/>
          </w:tcPr>
          <w:p w14:paraId="7A7D8D2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3D9C6EC7" w14:textId="2842FF3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– racial / ethnic group</w:t>
            </w:r>
          </w:p>
        </w:tc>
        <w:tc>
          <w:tcPr>
            <w:tcW w:w="1048" w:type="pct"/>
          </w:tcPr>
          <w:p w14:paraId="355293E6" w14:textId="1609E4F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ethnicity</w:t>
            </w:r>
          </w:p>
        </w:tc>
        <w:tc>
          <w:tcPr>
            <w:tcW w:w="1334" w:type="pct"/>
          </w:tcPr>
          <w:p w14:paraId="02ACD92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ethnicity as defined by the study</w:t>
            </w:r>
          </w:p>
          <w:p w14:paraId="3C009C99" w14:textId="2C7A6EB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0=Caucasian descent; 1=African descent; 2=East Asian descent; 3=South Asian descent; 4=Indigenous descent; 5=Mixed; 777=Other; 888=Not reported by study; 999=Missing</w:t>
            </w:r>
          </w:p>
        </w:tc>
        <w:tc>
          <w:tcPr>
            <w:tcW w:w="1171" w:type="pct"/>
          </w:tcPr>
          <w:p w14:paraId="7FD2AC69" w14:textId="7CFA4EC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3B7E6DFE" w14:textId="4CC852CA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1A183AEF" w14:textId="7C4E801D" w:rsidTr="009D485B">
        <w:tc>
          <w:tcPr>
            <w:tcW w:w="429" w:type="pct"/>
          </w:tcPr>
          <w:p w14:paraId="467BAC0F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1849D02" w14:textId="32760B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Demographic factors - BMI</w:t>
            </w:r>
          </w:p>
        </w:tc>
        <w:tc>
          <w:tcPr>
            <w:tcW w:w="1048" w:type="pct"/>
          </w:tcPr>
          <w:p w14:paraId="27881C3C" w14:textId="43330F2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</w:p>
        </w:tc>
        <w:tc>
          <w:tcPr>
            <w:tcW w:w="1334" w:type="pct"/>
          </w:tcPr>
          <w:p w14:paraId="5E248054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Pre-pregnancy weight, in kg</w:t>
            </w:r>
          </w:p>
          <w:p w14:paraId="53B8C9E4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</w:rPr>
              <w:t xml:space="preserve"> </w:t>
            </w:r>
          </w:p>
          <w:p w14:paraId="2BB000B7" w14:textId="73261B7F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D740B8">
              <w:rPr>
                <w:rFonts w:asciiTheme="minorHAnsi" w:hAnsiTheme="minorHAnsi" w:cstheme="minorHAnsi"/>
              </w:rPr>
              <w:t>999=Missing</w:t>
            </w:r>
          </w:p>
        </w:tc>
        <w:tc>
          <w:tcPr>
            <w:tcW w:w="1171" w:type="pct"/>
          </w:tcPr>
          <w:p w14:paraId="718703B2" w14:textId="05BEF729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No, 100% missing</w:t>
            </w:r>
          </w:p>
        </w:tc>
        <w:tc>
          <w:tcPr>
            <w:tcW w:w="303" w:type="pct"/>
          </w:tcPr>
          <w:p w14:paraId="6A95C661" w14:textId="39EE3B8E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highlight w:val="yellow"/>
              </w:rPr>
            </w:pPr>
            <w:r w:rsidRPr="008405A8">
              <w:rPr>
                <w:rFonts w:asciiTheme="minorHAnsi" w:hAnsiTheme="minorHAnsi" w:cstheme="minorHAnsi"/>
                <w:highlight w:val="yellow"/>
              </w:rPr>
              <w:t>-</w:t>
            </w:r>
          </w:p>
        </w:tc>
      </w:tr>
      <w:tr w:rsidR="009D485B" w:rsidRPr="008A48A4" w14:paraId="1F029570" w14:textId="0EE85C2C" w:rsidTr="009D485B">
        <w:tc>
          <w:tcPr>
            <w:tcW w:w="429" w:type="pct"/>
          </w:tcPr>
          <w:p w14:paraId="1C26D96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196F83B6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661CAC8A" w14:textId="001154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height</w:t>
            </w:r>
          </w:p>
        </w:tc>
        <w:tc>
          <w:tcPr>
            <w:tcW w:w="1334" w:type="pct"/>
          </w:tcPr>
          <w:p w14:paraId="66E0D51C" w14:textId="77777777" w:rsidR="009D485B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Height, in cm</w:t>
            </w:r>
          </w:p>
          <w:p w14:paraId="28EFC4DA" w14:textId="77777777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888=Not measured by the </w:t>
            </w:r>
            <w:proofErr w:type="gram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study;</w:t>
            </w:r>
            <w:proofErr w:type="gram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751418A6" w14:textId="115FAE53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999=Missing</w:t>
            </w:r>
          </w:p>
        </w:tc>
        <w:tc>
          <w:tcPr>
            <w:tcW w:w="1171" w:type="pct"/>
          </w:tcPr>
          <w:p w14:paraId="6A5D81B3" w14:textId="2327DA8E" w:rsidR="009D485B" w:rsidRPr="00D740B8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0324AACD" w14:textId="573F7EBF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B5764F8" w14:textId="30B93165" w:rsidTr="009D485B">
        <w:tc>
          <w:tcPr>
            <w:tcW w:w="429" w:type="pct"/>
          </w:tcPr>
          <w:p w14:paraId="4853DF64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ADD1D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Socioeconomic factors</w:t>
            </w:r>
          </w:p>
        </w:tc>
        <w:tc>
          <w:tcPr>
            <w:tcW w:w="1048" w:type="pct"/>
          </w:tcPr>
          <w:p w14:paraId="6DBCA74A" w14:textId="547D84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ses</w:t>
            </w:r>
            <w:proofErr w:type="spellEnd"/>
          </w:p>
        </w:tc>
        <w:tc>
          <w:tcPr>
            <w:tcW w:w="1334" w:type="pct"/>
          </w:tcPr>
          <w:p w14:paraId="3F1BAD8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socioeconomic status identified as low, medium or high SES, or income</w:t>
            </w:r>
          </w:p>
          <w:p w14:paraId="632BC0C3" w14:textId="43C158B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0=Low; 1=Medium; 2=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High 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777=Other ; 888=Not reported by study ; 999=Missing</w:t>
            </w:r>
          </w:p>
        </w:tc>
        <w:tc>
          <w:tcPr>
            <w:tcW w:w="1171" w:type="pct"/>
          </w:tcPr>
          <w:p w14:paraId="2A16D52C" w14:textId="58F81A8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90% missing</w:t>
            </w:r>
          </w:p>
        </w:tc>
        <w:tc>
          <w:tcPr>
            <w:tcW w:w="303" w:type="pct"/>
          </w:tcPr>
          <w:p w14:paraId="4BA8CF01" w14:textId="638248B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6DF075A4" w14:textId="261A25A4" w:rsidTr="009D485B">
        <w:tc>
          <w:tcPr>
            <w:tcW w:w="429" w:type="pct"/>
          </w:tcPr>
          <w:p w14:paraId="52C9455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E765D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smoking, illicit drug and alcohol use</w:t>
            </w:r>
          </w:p>
        </w:tc>
        <w:tc>
          <w:tcPr>
            <w:tcW w:w="1048" w:type="pct"/>
          </w:tcPr>
          <w:p w14:paraId="1A56AD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tobacco</w:t>
            </w:r>
          </w:p>
          <w:p w14:paraId="36C8526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AF1852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92A547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AD7A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drugs</w:t>
            </w:r>
          </w:p>
          <w:p w14:paraId="33F5AFB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ACDAF68" w14:textId="07BA3A8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alcohol</w:t>
            </w:r>
          </w:p>
        </w:tc>
        <w:tc>
          <w:tcPr>
            <w:tcW w:w="1334" w:type="pct"/>
          </w:tcPr>
          <w:p w14:paraId="565A9F4A" w14:textId="56FEA6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Mother smokes tobacco during the current pregnancy</w:t>
            </w:r>
          </w:p>
          <w:p w14:paraId="2B090C0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(Smoking currently, during current pregnancy); 2=Previous smoker (Before current pregnancy); 888=Not reported by study; 999=Missing (including unknown)</w:t>
            </w:r>
          </w:p>
          <w:p w14:paraId="0C20A14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Current maternal (illicit) drug use or opioid substitution therapy (during pregnancy)</w:t>
            </w:r>
          </w:p>
          <w:p w14:paraId="12BE53A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reported by study; 999=Missing</w:t>
            </w:r>
          </w:p>
          <w:p w14:paraId="4B4675C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alcohol consumption during the current pregnancy</w:t>
            </w:r>
          </w:p>
          <w:p w14:paraId="2748746E" w14:textId="31537E7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 (any amount); 888=Not reported by study; 999=Missing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inlcuding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unknonw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  <w:tc>
          <w:tcPr>
            <w:tcW w:w="1171" w:type="pct"/>
          </w:tcPr>
          <w:p w14:paraId="5917E760" w14:textId="1B5F5823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Yes, &gt;50% missing but let’s give it a try</w:t>
            </w:r>
          </w:p>
          <w:p w14:paraId="7427336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61FC7A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B3ECBC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EC847FB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7E2DEF3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34029F0" w14:textId="77777777" w:rsidR="009D485B" w:rsidRDefault="009D485B" w:rsidP="00B65F3E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  <w:p w14:paraId="2228C8C1" w14:textId="531C427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2AFDE644" w14:textId="5B2F9DBA" w:rsidR="009D485B" w:rsidRPr="00AE3C7B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AE3C7B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  <w:p w14:paraId="28E8036A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D6693EB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5B88FCA2" w14:textId="77777777" w:rsid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1FC7761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  <w:p w14:paraId="7A438AF2" w14:textId="77777777" w:rsidR="00E70362" w:rsidRPr="00E70362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</w:p>
          <w:p w14:paraId="5422DAF8" w14:textId="30C88F66" w:rsidR="00E70362" w:rsidRPr="008405A8" w:rsidRDefault="00E70362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2EB71078" w14:textId="5837467E" w:rsidTr="009D485B">
        <w:tc>
          <w:tcPr>
            <w:tcW w:w="429" w:type="pct"/>
          </w:tcPr>
          <w:p w14:paraId="3CDDF8FC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AA59E4F" w14:textId="563D615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prescription drug use</w:t>
            </w:r>
          </w:p>
        </w:tc>
        <w:tc>
          <w:tcPr>
            <w:tcW w:w="1048" w:type="pct"/>
          </w:tcPr>
          <w:p w14:paraId="3F961390" w14:textId="3B732F51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drugs_prescr</w:t>
            </w:r>
            <w:proofErr w:type="spellEnd"/>
          </w:p>
          <w:p w14:paraId="76E4806F" w14:textId="728AFEF9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6491DD" w14:textId="4AE22356" w:rsidR="009D485B" w:rsidRPr="00611F03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Created based on the following:</w:t>
            </w:r>
          </w:p>
          <w:p w14:paraId="7E8DA290" w14:textId="7B7948A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med_bin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med_anticonvuls_bin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med_preg_bin</w:t>
            </w:r>
            <w:proofErr w:type="spellEnd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med_fe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r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til_bin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661FFC8F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E14C14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25F9A9A" w14:textId="040B39A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F8E0E83" w14:textId="5C7090D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621529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Indicate if the (pregnant) woman use any type of medications during the current pregnancy</w:t>
            </w:r>
          </w:p>
          <w:p w14:paraId="2DB6E4A7" w14:textId="74260FAC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 xml:space="preserve">A,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  Pain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killer / antipyretic | B, B  Anticonvulsants | C, C  Anti-nausea drugs | D, D Diuretics | E, E  Anti-hypertensive | S, S  Sleep medication | G, G  Antivirals or antiretrovirals | H, H  Antibiotics | K, K  Anti-depressive | I, I  Immune suppressive medication | P, P Antitussive | T, T Mucolytic | W, W Inotropes | Y, Y Eye drops | 999, O Other (incl. vitamins/herbal remedies)</w:t>
            </w:r>
          </w:p>
        </w:tc>
        <w:tc>
          <w:tcPr>
            <w:tcW w:w="1171" w:type="pct"/>
          </w:tcPr>
          <w:p w14:paraId="31431D72" w14:textId="118E0A1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No, 85% missing, only 1 positive</w:t>
            </w:r>
          </w:p>
          <w:p w14:paraId="3F15FAA1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FB6B8ED" w14:textId="19AAE47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03" w:type="pct"/>
          </w:tcPr>
          <w:p w14:paraId="5B9826EA" w14:textId="7704E5D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168DDA9C" w14:textId="7719C25C" w:rsidTr="009D485B">
        <w:tc>
          <w:tcPr>
            <w:tcW w:w="429" w:type="pct"/>
          </w:tcPr>
          <w:p w14:paraId="4FED0CC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0F84C8" w14:textId="57B87A9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Maternal vaccination</w:t>
            </w:r>
          </w:p>
        </w:tc>
        <w:tc>
          <w:tcPr>
            <w:tcW w:w="1048" w:type="pct"/>
          </w:tcPr>
          <w:p w14:paraId="657108C7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vaccination</w:t>
            </w:r>
          </w:p>
          <w:p w14:paraId="3C6AAC7C" w14:textId="77777777" w:rsidR="009D485B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367E3FE" w14:textId="65D05A2D" w:rsidR="009D485B" w:rsidRPr="00BF21B8" w:rsidRDefault="009D485B" w:rsidP="00BF21B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A26409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vac_rub_enroll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27E4822A" w14:textId="77777777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vac_vari_enroll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265D4BB" w14:textId="04625762" w:rsidR="009D485B" w:rsidRPr="008A48A4" w:rsidRDefault="009D485B" w:rsidP="00BF21B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vac_yf_enroll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479EEF3D" w14:textId="4AA26BB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History of rubella, varicella or yellow fever vaccination at enrolment</w:t>
            </w:r>
          </w:p>
        </w:tc>
        <w:tc>
          <w:tcPr>
            <w:tcW w:w="1171" w:type="pct"/>
          </w:tcPr>
          <w:p w14:paraId="374CC0D1" w14:textId="4C0ADED4" w:rsidR="009D485B" w:rsidRPr="001B048F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76% missing</w:t>
            </w:r>
          </w:p>
        </w:tc>
        <w:tc>
          <w:tcPr>
            <w:tcW w:w="303" w:type="pct"/>
          </w:tcPr>
          <w:p w14:paraId="32423E15" w14:textId="11F22F8B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49F51BDF" w14:textId="32546C71" w:rsidTr="009D485B">
        <w:tc>
          <w:tcPr>
            <w:tcW w:w="429" w:type="pct"/>
          </w:tcPr>
          <w:p w14:paraId="3FFFA848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DE7A01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experience of violence during pregnancy; infant or child exposure to intimate partner violence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begin"/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instrText xml:space="preserve"> ADDIN EN.CITE &lt;EndNote&gt;&lt;Cite&gt;&lt;Author&gt;Silverman&lt;/Author&gt;&lt;Year&gt;2006&lt;/Year&gt;&lt;RecNum&gt;1114&lt;/RecNum&gt;&lt;DisplayText&gt;&lt;style face="superscript"&gt;68&lt;/style&gt;&lt;/DisplayText&gt;&lt;record&gt;&lt;rec-number&gt;1114&lt;/rec-number&gt;&lt;foreign-keys&gt;&lt;key app="EN" db-id="spsewavt6w2xrmew5a2x5rzosp02zpatdfx2" timestamp="1530567107"&gt;1114&lt;/key&gt;&lt;/foreign-keys&gt;&lt;ref-type name="Journal Article"&gt;17&lt;/ref-type&gt;&lt;contributors&gt;&lt;authors&gt;&lt;author&gt;Silverman, Jay G.&lt;/author&gt;&lt;author&gt;Decker, Michele R.&lt;/author&gt;&lt;author&gt;Reed, Elizabeth&lt;/author&gt;&lt;author&gt;Raj, Anita&lt;/author&gt;&lt;/authors&gt;&lt;/contributors&gt;&lt;titles&gt;&lt;title&gt;Intimate partner violence victimization prior to and during pregnancy among women residing in 26 U.S. states: Associations with maternal and neonatal health&lt;/title&gt;&lt;secondary-title&gt;American Journal of Obstetrics and Gynecology&lt;/secondary-title&gt;&lt;/titles&gt;&lt;periodical&gt;&lt;full-title&gt;American Journal of Obstetrics and Gynecology&lt;/full-title&gt;&lt;/periodical&gt;&lt;pages&gt;140-148&lt;/pages&gt;&lt;volume&gt;195&lt;/volume&gt;&lt;number&gt;1&lt;/number&gt;&lt;keywords&gt;&lt;keyword&gt;Intimate partner violence&lt;/keyword&gt;&lt;keyword&gt;Pregnancy&lt;/keyword&gt;&lt;keyword&gt;Maternal morbidity&lt;/keyword&gt;&lt;keyword&gt;Neonatal morbidity&lt;/keyword&gt;&lt;/keywords&gt;&lt;dates&gt;&lt;year&gt;2006&lt;/year&gt;&lt;pub-dates&gt;&lt;date&gt;2006/07/01/&lt;/date&gt;&lt;/pub-dates&gt;&lt;/dates&gt;&lt;isbn&gt;0002-9378&lt;/isbn&gt;&lt;urls&gt;&lt;related-urls&gt;&lt;url&gt;http://www.sciencedirect.com/science/article/pii/S0002937805027511&lt;/url&gt;&lt;/related-urls&gt;&lt;/urls&gt;&lt;electronic-resource-num&gt;https://doi.org/10.1016/j.ajog.2005.12.052&lt;/electronic-resource-num&gt;&lt;/record&gt;&lt;/Cite&gt;&lt;/EndNote&gt;</w:instrTex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8A48A4">
              <w:rPr>
                <w:rFonts w:asciiTheme="minorHAnsi" w:hAnsiTheme="minorHAnsi" w:cstheme="minorHAnsi"/>
                <w:noProof/>
                <w:sz w:val="18"/>
                <w:szCs w:val="18"/>
                <w:vertAlign w:val="superscript"/>
              </w:rPr>
              <w:t>68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1048" w:type="pct"/>
          </w:tcPr>
          <w:p w14:paraId="4BCF76E6" w14:textId="1B34FCC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191EE9C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14042EE" w14:textId="27003E0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6BD10975" w14:textId="13169116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A258F36" w14:textId="4D64C89C" w:rsidTr="009D485B">
        <w:tc>
          <w:tcPr>
            <w:tcW w:w="429" w:type="pct"/>
          </w:tcPr>
          <w:p w14:paraId="5B3B1679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4D9FF5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Workplace or environmental exposures to teratogenic substances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maternal exposure to lead, mercury)</w:t>
            </w:r>
          </w:p>
        </w:tc>
        <w:tc>
          <w:tcPr>
            <w:tcW w:w="1048" w:type="pct"/>
          </w:tcPr>
          <w:p w14:paraId="3B990443" w14:textId="337430E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>No match (in pilot data)</w:t>
            </w:r>
          </w:p>
        </w:tc>
        <w:tc>
          <w:tcPr>
            <w:tcW w:w="1334" w:type="pct"/>
          </w:tcPr>
          <w:p w14:paraId="555878E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4D411678" w14:textId="1A0AAF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</w:tc>
        <w:tc>
          <w:tcPr>
            <w:tcW w:w="303" w:type="pct"/>
          </w:tcPr>
          <w:p w14:paraId="2E70F34C" w14:textId="63C8A533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3C8938C" w14:textId="3E32704B" w:rsidTr="009D485B">
        <w:tc>
          <w:tcPr>
            <w:tcW w:w="429" w:type="pct"/>
          </w:tcPr>
          <w:p w14:paraId="4DF3E5F4" w14:textId="2641E840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E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ffect measure modifiers</w:t>
            </w:r>
          </w:p>
        </w:tc>
        <w:tc>
          <w:tcPr>
            <w:tcW w:w="714" w:type="pct"/>
          </w:tcPr>
          <w:p w14:paraId="20C9AB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Genetic anomalies, metabolic disorders, perinatal brain injury</w:t>
            </w:r>
          </w:p>
        </w:tc>
        <w:tc>
          <w:tcPr>
            <w:tcW w:w="1048" w:type="pct"/>
          </w:tcPr>
          <w:p w14:paraId="574A91A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Inf_chromoabn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chromoabn_rx</w:t>
            </w:r>
            <w:proofErr w:type="spellEnd"/>
          </w:p>
          <w:p w14:paraId="62C3CF9F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facongendisord_mat_bin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familial antecedents of congenital malformations</w:t>
            </w:r>
          </w:p>
          <w:p w14:paraId="0D00F9E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chronic</w:t>
            </w:r>
          </w:p>
          <w:p w14:paraId="7980D9E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 y/n</w:t>
            </w:r>
          </w:p>
          <w:p w14:paraId="5F3466D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med_anticonvuls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anticonvulsants(which)</w:t>
            </w:r>
          </w:p>
          <w:p w14:paraId="7859D33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y/n</w:t>
            </w:r>
          </w:p>
          <w:p w14:paraId="2908DD0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med_preg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medications pregnancy (which)</w:t>
            </w:r>
          </w:p>
          <w:p w14:paraId="5413BBFE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med_fertil_bin</w:t>
            </w:r>
            <w:proofErr w:type="spellEnd"/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 xml:space="preserve"> require assisted fertility treatments y/n</w:t>
            </w:r>
          </w:p>
          <w:p w14:paraId="141FDB70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med_fertil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</w:t>
            </w:r>
            <w:r w:rsidRPr="008A48A4">
              <w:rPr>
                <w:rFonts w:asciiTheme="minorHAnsi" w:hAnsiTheme="minorHAnsi" w:cstheme="minorHAnsi"/>
              </w:rPr>
              <w:sym w:font="Wingdings" w:char="F0E0"/>
            </w:r>
            <w:r w:rsidRPr="008A48A4">
              <w:rPr>
                <w:rFonts w:asciiTheme="minorHAnsi" w:hAnsiTheme="minorHAnsi" w:cstheme="minorHAnsi"/>
              </w:rPr>
              <w:t>require assisted fertility (which)</w:t>
            </w:r>
          </w:p>
          <w:p w14:paraId="25321B33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u w:val="single"/>
              </w:rPr>
            </w:pPr>
            <w:r w:rsidRPr="008A48A4">
              <w:rPr>
                <w:rFonts w:asciiTheme="minorHAnsi" w:hAnsiTheme="minorHAnsi" w:cstheme="minorHAnsi"/>
                <w:u w:val="single"/>
              </w:rPr>
              <w:lastRenderedPageBreak/>
              <w:t>Genetic testing:</w:t>
            </w:r>
          </w:p>
          <w:p w14:paraId="0E4A404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chromoabn_screen</w:t>
            </w:r>
            <w:proofErr w:type="spellEnd"/>
          </w:p>
          <w:p w14:paraId="518FD77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</w:t>
            </w:r>
            <w:proofErr w:type="spellEnd"/>
          </w:p>
          <w:p w14:paraId="16494ED1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chromoabn_risk</w:t>
            </w:r>
            <w:proofErr w:type="spellEnd"/>
          </w:p>
          <w:p w14:paraId="15615AF4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chromoabn_rx</w:t>
            </w:r>
            <w:proofErr w:type="spellEnd"/>
          </w:p>
          <w:p w14:paraId="52EB10DD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chromoabn_test_oth</w:t>
            </w:r>
            <w:proofErr w:type="spellEnd"/>
          </w:p>
          <w:p w14:paraId="1EF2E067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</w:t>
            </w:r>
            <w:proofErr w:type="spellEnd"/>
          </w:p>
          <w:p w14:paraId="66979B6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</w:t>
            </w:r>
            <w:proofErr w:type="spellEnd"/>
          </w:p>
          <w:p w14:paraId="61315292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proofErr w:type="spellStart"/>
            <w:r w:rsidRPr="008A48A4">
              <w:rPr>
                <w:rFonts w:asciiTheme="minorHAnsi" w:hAnsiTheme="minorHAnsi" w:cstheme="minorHAnsi"/>
              </w:rPr>
              <w:t>inf_chromoabn_test_oth</w:t>
            </w:r>
            <w:proofErr w:type="spellEnd"/>
          </w:p>
          <w:p w14:paraId="13F6552F" w14:textId="66BC0CF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</w:tc>
        <w:tc>
          <w:tcPr>
            <w:tcW w:w="1334" w:type="pct"/>
          </w:tcPr>
          <w:p w14:paraId="7F018A85" w14:textId="77777777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2A60A2D0" w14:textId="281842A0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300AC43D" w14:textId="2D89ECDA" w:rsidR="009D485B" w:rsidRPr="008405A8" w:rsidRDefault="00B61C8C" w:rsidP="00AB1EE8">
            <w:pPr>
              <w:pStyle w:val="CommentText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486F9B86" w14:textId="28172D95" w:rsidTr="009D485B">
        <w:tc>
          <w:tcPr>
            <w:tcW w:w="429" w:type="pct"/>
          </w:tcPr>
          <w:p w14:paraId="70D15D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0DB89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age, term at birth</w:t>
            </w:r>
          </w:p>
        </w:tc>
        <w:tc>
          <w:tcPr>
            <w:tcW w:w="1048" w:type="pct"/>
          </w:tcPr>
          <w:p w14:paraId="54EDA769" w14:textId="62DD319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birth_ga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(duplicate variable – also outcome)</w:t>
            </w:r>
          </w:p>
        </w:tc>
        <w:tc>
          <w:tcPr>
            <w:tcW w:w="1334" w:type="pct"/>
          </w:tcPr>
          <w:p w14:paraId="194C97D8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age in weeks at birth (live births) (note, value must be &gt;=21 weeks)</w:t>
            </w:r>
          </w:p>
          <w:p w14:paraId="28C7E3FB" w14:textId="2A69F9F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555=Unknown; 888=Not measure by the study; 999=Missing</w:t>
            </w:r>
          </w:p>
        </w:tc>
        <w:tc>
          <w:tcPr>
            <w:tcW w:w="1171" w:type="pct"/>
          </w:tcPr>
          <w:p w14:paraId="7DBEAAAF" w14:textId="0BE8A1B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  <w:tc>
          <w:tcPr>
            <w:tcW w:w="303" w:type="pct"/>
          </w:tcPr>
          <w:p w14:paraId="1C3C634E" w14:textId="21977F7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3F6B6E3E" w14:textId="53BA6753" w:rsidTr="009D485B">
        <w:tc>
          <w:tcPr>
            <w:tcW w:w="429" w:type="pct"/>
          </w:tcPr>
          <w:p w14:paraId="7CAE4AA1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4571F25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Timing of infection during pregnancy</w:t>
            </w:r>
          </w:p>
        </w:tc>
        <w:tc>
          <w:tcPr>
            <w:tcW w:w="1048" w:type="pct"/>
          </w:tcPr>
          <w:p w14:paraId="6E5C57CD" w14:textId="0A9F246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_ga</w:t>
            </w:r>
          </w:p>
        </w:tc>
        <w:tc>
          <w:tcPr>
            <w:tcW w:w="1334" w:type="pct"/>
          </w:tcPr>
          <w:p w14:paraId="56BC20A0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Gestational age at which women diagnosed with ZIKV, by EITHER ultrasound or LMP, in weeks. If both (ultrasound and LMP) information is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avaiblable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priorotize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ultrasound's GA information.</w:t>
            </w:r>
          </w:p>
          <w:p w14:paraId="6B1AACBA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1-45 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weeks;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6CF180BB" w14:textId="0D09739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666=Not Applicable (tested before current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pregancy</w:t>
            </w:r>
            <w:proofErr w:type="spellEnd"/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);  888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=Not measured by the study;  999=Missing</w:t>
            </w:r>
          </w:p>
        </w:tc>
        <w:tc>
          <w:tcPr>
            <w:tcW w:w="1171" w:type="pct"/>
          </w:tcPr>
          <w:p w14:paraId="1C05166C" w14:textId="07B0804C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</w:t>
            </w:r>
          </w:p>
        </w:tc>
        <w:tc>
          <w:tcPr>
            <w:tcW w:w="303" w:type="pct"/>
          </w:tcPr>
          <w:p w14:paraId="311AB9A3" w14:textId="4C010F68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5672A1F6" w14:textId="69507DED" w:rsidTr="009D485B">
        <w:tc>
          <w:tcPr>
            <w:tcW w:w="429" w:type="pct"/>
          </w:tcPr>
          <w:p w14:paraId="17710A8E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6AEAEBE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Clinical/subclinical illness</w:t>
            </w:r>
          </w:p>
        </w:tc>
        <w:tc>
          <w:tcPr>
            <w:tcW w:w="1048" w:type="pct"/>
          </w:tcPr>
          <w:p w14:paraId="33DD1C8B" w14:textId="2DDC74A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7F73531D" w14:textId="77777777" w:rsidR="009D485B" w:rsidRPr="008A48A4" w:rsidRDefault="009D485B" w:rsidP="00AB1EE8">
            <w:pPr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Could also use: </w:t>
            </w:r>
            <w:proofErr w:type="spellStart"/>
            <w:r w:rsidRPr="008A48A4">
              <w:rPr>
                <w:rFonts w:asciiTheme="minorHAnsi" w:hAnsiTheme="minorHAnsi" w:cstheme="minorHAnsi"/>
                <w:color w:val="000000"/>
                <w:sz w:val="20"/>
                <w:szCs w:val="20"/>
                <w:shd w:val="clear" w:color="auto" w:fill="FFFFFF"/>
              </w:rPr>
              <w:t>zikv_confirmtest</w:t>
            </w:r>
            <w:proofErr w:type="spellEnd"/>
            <w:r w:rsidRPr="008A48A4">
              <w:rPr>
                <w:rFonts w:asciiTheme="minorHAnsi" w:hAnsiTheme="minorHAnsi" w:cstheme="minorHAnsi"/>
                <w:sz w:val="20"/>
                <w:szCs w:val="20"/>
                <w:shd w:val="clear" w:color="auto" w:fill="FFFFFF"/>
              </w:rPr>
              <w:t>, if equals to =0, then was diagnosed but not confirmed</w:t>
            </w:r>
          </w:p>
          <w:p w14:paraId="3BFFEC59" w14:textId="250BD669" w:rsidR="009D485B" w:rsidRPr="008A48A4" w:rsidRDefault="009D485B" w:rsidP="00AB1EE8">
            <w:pPr>
              <w:pStyle w:val="CommentText"/>
              <w:rPr>
                <w:rFonts w:asciiTheme="minorHAnsi" w:hAnsiTheme="minorHAnsi" w:cstheme="minorHAnsi"/>
              </w:rPr>
            </w:pPr>
            <w:r w:rsidRPr="008A48A4">
              <w:rPr>
                <w:rFonts w:asciiTheme="minorHAnsi" w:hAnsiTheme="minorHAnsi" w:cstheme="minorHAnsi"/>
              </w:rPr>
              <w:t xml:space="preserve">Also, could see the answers from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arb_symp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either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</w:t>
            </w:r>
            <w:proofErr w:type="spellEnd"/>
            <w:r w:rsidRPr="008A48A4">
              <w:rPr>
                <w:rFonts w:asciiTheme="minorHAnsi" w:hAnsiTheme="minorHAnsi" w:cstheme="minorHAnsi"/>
              </w:rPr>
              <w:t xml:space="preserve"> or </w:t>
            </w:r>
            <w:proofErr w:type="spellStart"/>
            <w:r w:rsidRPr="008A48A4">
              <w:rPr>
                <w:rFonts w:asciiTheme="minorHAnsi" w:hAnsiTheme="minorHAnsi" w:cstheme="minorHAnsi"/>
              </w:rPr>
              <w:t>arb_clindiag_plus</w:t>
            </w:r>
            <w:proofErr w:type="spellEnd"/>
          </w:p>
          <w:p w14:paraId="6317D430" w14:textId="605F1D9D" w:rsidR="009D485B" w:rsidRPr="008A48A4" w:rsidRDefault="009D485B" w:rsidP="00AB1EE8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1" w:type="pct"/>
          </w:tcPr>
          <w:p w14:paraId="6D53EAE9" w14:textId="45C0B204" w:rsidR="009D485B" w:rsidRPr="008A48A4" w:rsidRDefault="009D485B" w:rsidP="00AB1EE8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FFBD386" w14:textId="5FB8F533" w:rsidR="009D485B" w:rsidRPr="008405A8" w:rsidRDefault="00B61C8C" w:rsidP="00AB1EE8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C5A83D7" w14:textId="0AEEA123" w:rsidTr="009D485B">
        <w:tc>
          <w:tcPr>
            <w:tcW w:w="429" w:type="pct"/>
          </w:tcPr>
          <w:p w14:paraId="06BC4CA3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0D4BCC5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genotype and load</w:t>
            </w:r>
          </w:p>
        </w:tc>
        <w:tc>
          <w:tcPr>
            <w:tcW w:w="1048" w:type="pct"/>
          </w:tcPr>
          <w:p w14:paraId="7EB92766" w14:textId="3009AB31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Genotype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No match</w:t>
            </w:r>
            <w:r w:rsidRPr="00D740B8">
              <w:rPr>
                <w:rFonts w:asciiTheme="minorHAnsi" w:hAnsiTheme="minorHAnsi" w:cstheme="minorHAnsi"/>
                <w:sz w:val="18"/>
                <w:szCs w:val="18"/>
              </w:rPr>
              <w:t xml:space="preserve"> (in pilot data)</w:t>
            </w:r>
          </w:p>
          <w:p w14:paraId="7207722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4E6E5E10" w14:textId="202978AE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zikv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_pcr_vl_1</w:t>
            </w:r>
          </w:p>
        </w:tc>
        <w:tc>
          <w:tcPr>
            <w:tcW w:w="1334" w:type="pct"/>
          </w:tcPr>
          <w:p w14:paraId="5C252876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0319E4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E057017" w14:textId="188E25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Viral load (copies/µL) for a PCR for 1st ZIKV PCR</w:t>
            </w:r>
          </w:p>
          <w:p w14:paraId="17AA8139" w14:textId="017A4A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Continuous</w:t>
            </w:r>
          </w:p>
          <w:p w14:paraId="7D79FA1B" w14:textId="1A4739C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666=Not applicable (no PCR done); 888=Not reported by study; 999=Missing</w:t>
            </w:r>
          </w:p>
        </w:tc>
        <w:tc>
          <w:tcPr>
            <w:tcW w:w="1171" w:type="pct"/>
          </w:tcPr>
          <w:p w14:paraId="74CCF1E3" w14:textId="0D51E6AA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 match</w:t>
            </w:r>
          </w:p>
          <w:p w14:paraId="4575B837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D28DF5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74F8583" w14:textId="6535CC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No, 100% missing</w:t>
            </w:r>
          </w:p>
        </w:tc>
        <w:tc>
          <w:tcPr>
            <w:tcW w:w="303" w:type="pct"/>
          </w:tcPr>
          <w:p w14:paraId="7FA86CF0" w14:textId="55A39F5C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74E915A7" w14:textId="7B684059" w:rsidTr="009D485B">
        <w:tc>
          <w:tcPr>
            <w:tcW w:w="429" w:type="pct"/>
          </w:tcPr>
          <w:p w14:paraId="3780CABD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62EE8EC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Concurrent or prior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flavi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- or alphavirus infection</w:t>
            </w:r>
          </w:p>
        </w:tc>
        <w:tc>
          <w:tcPr>
            <w:tcW w:w="1048" w:type="pct"/>
          </w:tcPr>
          <w:p w14:paraId="267F98AF" w14:textId="31779EF1" w:rsidR="009D485B" w:rsidRPr="00066677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066677">
              <w:rPr>
                <w:rFonts w:asciiTheme="minorHAnsi" w:hAnsiTheme="minorHAnsi" w:cstheme="minorHAnsi"/>
                <w:sz w:val="18"/>
                <w:szCs w:val="18"/>
              </w:rPr>
              <w:t>flavi_alpha_virus</w:t>
            </w:r>
            <w:proofErr w:type="spellEnd"/>
          </w:p>
          <w:p w14:paraId="17B85384" w14:textId="7EA811EB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C45451" w14:textId="0FBF2B1C" w:rsidR="009D485B" w:rsidRPr="001A5A07" w:rsidRDefault="009D485B" w:rsidP="00AB1EE8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9D36F20" w14:textId="70BC1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arb_clindiag_plus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344727E0" w14:textId="79EEA235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arb_clindiag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66569AFC" w14:textId="2A427F2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d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env_ever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chikv_ever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</w:tc>
        <w:tc>
          <w:tcPr>
            <w:tcW w:w="1334" w:type="pct"/>
          </w:tcPr>
          <w:p w14:paraId="590338B7" w14:textId="38E01C5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Concurrent or prior arbovirus?</w:t>
            </w:r>
          </w:p>
          <w:p w14:paraId="7E56D46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0BCC67F" w14:textId="08AD0596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6A47562E" w14:textId="4A090AF4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69799EA0" w14:textId="66194E48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AF2628C" w14:textId="79C7498C" w:rsidTr="009D485B">
        <w:tc>
          <w:tcPr>
            <w:tcW w:w="429" w:type="pct"/>
          </w:tcPr>
          <w:p w14:paraId="2CF096F0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4DB44FD" w14:textId="3671360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Maternal history of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Yellow Fever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YF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or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Japanese encephalitis (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JE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)</w:t>
            </w: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vaccination</w:t>
            </w:r>
          </w:p>
        </w:tc>
        <w:tc>
          <w:tcPr>
            <w:tcW w:w="1048" w:type="pct"/>
          </w:tcPr>
          <w:p w14:paraId="68F63588" w14:textId="736FA95A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JE No match (in pilot data</w:t>
            </w: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)</w:t>
            </w:r>
          </w:p>
          <w:p w14:paraId="2FDF563E" w14:textId="48708A08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nl-NL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vac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  <w:lang w:val="nl-NL"/>
              </w:rPr>
              <w:t>_yf_enroll</w:t>
            </w:r>
          </w:p>
        </w:tc>
        <w:tc>
          <w:tcPr>
            <w:tcW w:w="1334" w:type="pct"/>
          </w:tcPr>
          <w:p w14:paraId="29C05EEA" w14:textId="77777777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  <w:p w14:paraId="5921E307" w14:textId="3B4A3AD9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 xml:space="preserve">History of yellow fever vaccination at 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enrollment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?</w:t>
            </w:r>
          </w:p>
          <w:p w14:paraId="28803AFF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0=No; 1=Yes; 888=Not measured by the study; 999=Missing</w:t>
            </w:r>
          </w:p>
          <w:p w14:paraId="6A5F4059" w14:textId="070C0EE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Vaccination is already covered in variable vaccination</w:t>
            </w:r>
          </w:p>
        </w:tc>
        <w:tc>
          <w:tcPr>
            <w:tcW w:w="1171" w:type="pct"/>
          </w:tcPr>
          <w:p w14:paraId="03ED2D15" w14:textId="3D9E5D9E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 match</w:t>
            </w:r>
          </w:p>
          <w:p w14:paraId="7F7A527B" w14:textId="555BEE1D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n-GB"/>
              </w:rPr>
              <w:t>Not now, 76% missing data</w:t>
            </w:r>
          </w:p>
          <w:p w14:paraId="28D3FE6F" w14:textId="0AF213C5" w:rsidR="009D485B" w:rsidRPr="001566C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lang w:val="en-GB"/>
              </w:rPr>
            </w:pPr>
          </w:p>
        </w:tc>
        <w:tc>
          <w:tcPr>
            <w:tcW w:w="303" w:type="pct"/>
          </w:tcPr>
          <w:p w14:paraId="6D5D6F80" w14:textId="14D092FF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  <w:lang w:val="en-GB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  <w:lang w:val="en-GB"/>
              </w:rPr>
              <w:t>-</w:t>
            </w:r>
          </w:p>
        </w:tc>
      </w:tr>
      <w:tr w:rsidR="009D485B" w:rsidRPr="008A48A4" w14:paraId="085AE8F9" w14:textId="348B7437" w:rsidTr="009D485B">
        <w:tc>
          <w:tcPr>
            <w:tcW w:w="429" w:type="pct"/>
          </w:tcPr>
          <w:p w14:paraId="0FBB57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1064392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immunosuppressive conditions, disorders, comorbidities (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e.g.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 xml:space="preserve"> chronic hypertension, diabetes), or pregnancy-related conditions (e.g. pre-eclampsia, gestational diabetes)</w:t>
            </w:r>
          </w:p>
        </w:tc>
        <w:tc>
          <w:tcPr>
            <w:tcW w:w="1048" w:type="pct"/>
          </w:tcPr>
          <w:p w14:paraId="07F8CBA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prev_comorbid_bin</w:t>
            </w:r>
            <w:proofErr w:type="spellEnd"/>
          </w:p>
          <w:p w14:paraId="4C363150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85076D" w14:textId="63F142AD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gram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Also</w:t>
            </w:r>
            <w:proofErr w:type="gram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could use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hiv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, which is specific. Details are in the master codebook for the next phase.</w:t>
            </w:r>
          </w:p>
        </w:tc>
        <w:tc>
          <w:tcPr>
            <w:tcW w:w="1334" w:type="pct"/>
          </w:tcPr>
          <w:p w14:paraId="35A043E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of comorbidities (</w:t>
            </w: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i.e</w:t>
            </w:r>
            <w:proofErr w:type="spell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: chronic/ pre-existent/ conditions) before the current pregnancy?</w:t>
            </w:r>
          </w:p>
          <w:p w14:paraId="713851B1" w14:textId="2DC6513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 888=Not measured by the study; 999=Missing</w:t>
            </w:r>
          </w:p>
        </w:tc>
        <w:tc>
          <w:tcPr>
            <w:tcW w:w="1171" w:type="pct"/>
          </w:tcPr>
          <w:p w14:paraId="684EF53F" w14:textId="2AA98292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Not now, &gt;50% missing data</w:t>
            </w:r>
          </w:p>
        </w:tc>
        <w:tc>
          <w:tcPr>
            <w:tcW w:w="303" w:type="pct"/>
          </w:tcPr>
          <w:p w14:paraId="64F63F6A" w14:textId="20A3EF05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E70362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-</w:t>
            </w:r>
          </w:p>
        </w:tc>
      </w:tr>
      <w:tr w:rsidR="009D485B" w:rsidRPr="008A48A4" w14:paraId="0408528D" w14:textId="55EBB2C1" w:rsidTr="009D485B">
        <w:tc>
          <w:tcPr>
            <w:tcW w:w="429" w:type="pct"/>
          </w:tcPr>
          <w:p w14:paraId="385A5ED2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7DF45F7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22FFB1AD" w14:textId="74274C1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</w:tc>
        <w:tc>
          <w:tcPr>
            <w:tcW w:w="1334" w:type="pct"/>
          </w:tcPr>
          <w:p w14:paraId="17ABDA9B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Eclampsia</w:t>
            </w:r>
          </w:p>
          <w:p w14:paraId="464FF21E" w14:textId="636775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</w:tc>
        <w:tc>
          <w:tcPr>
            <w:tcW w:w="1171" w:type="pct"/>
          </w:tcPr>
          <w:p w14:paraId="4083E90F" w14:textId="3408915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4E356982" w14:textId="1CD9BAA2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27690431" w14:textId="721D806F" w:rsidTr="009D485B">
        <w:tc>
          <w:tcPr>
            <w:tcW w:w="429" w:type="pct"/>
          </w:tcPr>
          <w:p w14:paraId="09CB3BC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4C17FF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048" w:type="pct"/>
          </w:tcPr>
          <w:p w14:paraId="1E57CAF4" w14:textId="2C7E9E78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gestdiab</w:t>
            </w:r>
            <w:proofErr w:type="spellEnd"/>
          </w:p>
        </w:tc>
        <w:tc>
          <w:tcPr>
            <w:tcW w:w="1334" w:type="pct"/>
          </w:tcPr>
          <w:p w14:paraId="24317897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Gestational diabetes</w:t>
            </w:r>
          </w:p>
          <w:p w14:paraId="2911B567" w14:textId="4FAD6DB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</w:t>
            </w:r>
            <w:proofErr w:type="gram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No;  1</w:t>
            </w:r>
            <w:proofErr w:type="gramEnd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=Yes; 888=Not measured by the study; 999=Missing</w:t>
            </w:r>
          </w:p>
        </w:tc>
        <w:tc>
          <w:tcPr>
            <w:tcW w:w="1171" w:type="pct"/>
          </w:tcPr>
          <w:p w14:paraId="0BA7F3AD" w14:textId="3F9D6E1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 (57% missing, but let’s give it a try – recode 888 to missing)</w:t>
            </w:r>
          </w:p>
        </w:tc>
        <w:tc>
          <w:tcPr>
            <w:tcW w:w="303" w:type="pct"/>
          </w:tcPr>
          <w:p w14:paraId="70D504DA" w14:textId="01806584" w:rsidR="009D485B" w:rsidRPr="008405A8" w:rsidRDefault="00AE3C7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659C4E48" w14:textId="37281A01" w:rsidTr="009D485B">
        <w:tc>
          <w:tcPr>
            <w:tcW w:w="429" w:type="pct"/>
          </w:tcPr>
          <w:p w14:paraId="22A83D06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2B39DB3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Intrauterine exposure to STORCH pathogens</w:t>
            </w:r>
          </w:p>
        </w:tc>
        <w:tc>
          <w:tcPr>
            <w:tcW w:w="1048" w:type="pct"/>
          </w:tcPr>
          <w:p w14:paraId="54F08258" w14:textId="2C7B3A92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670FD7">
              <w:rPr>
                <w:rFonts w:asciiTheme="minorHAnsi" w:hAnsiTheme="minorHAnsi" w:cstheme="minorHAnsi"/>
                <w:sz w:val="18"/>
                <w:szCs w:val="18"/>
              </w:rPr>
              <w:t>storch_patho</w:t>
            </w:r>
            <w:proofErr w:type="spellEnd"/>
          </w:p>
          <w:p w14:paraId="138A228D" w14:textId="5414CC04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0EEA292" w14:textId="77777777" w:rsidR="009D485B" w:rsidRPr="001A5A07" w:rsidRDefault="009D485B" w:rsidP="00424E2A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  <w:r w:rsidRPr="00BF21B8">
              <w:rPr>
                <w:rFonts w:asciiTheme="minorHAnsi" w:hAnsiTheme="minorHAnsi" w:cstheme="minorHAnsi"/>
                <w:sz w:val="18"/>
                <w:szCs w:val="18"/>
              </w:rPr>
              <w:t>Created based on the following:</w:t>
            </w:r>
          </w:p>
          <w:p w14:paraId="237CE2C5" w14:textId="552C06F6" w:rsidR="009D485B" w:rsidRPr="00960570" w:rsidRDefault="009D485B" w:rsidP="00424E2A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storch_bin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storch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commentRangeStart w:id="12"/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</w:t>
            </w:r>
            <w:commentRangeEnd w:id="12"/>
            <w:proofErr w:type="spellEnd"/>
            <w:r>
              <w:rPr>
                <w:rStyle w:val="CommentReference"/>
                <w:rFonts w:ascii="Calibri" w:eastAsia="Calibri" w:hAnsi="Calibri" w:cs="Calibri"/>
                <w:color w:val="000000"/>
                <w:lang w:eastAsia="en-CA"/>
              </w:rPr>
              <w:commentReference w:id="12"/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702F2BB6" w14:textId="5DF23B0E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toxo_treat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4A4C4D5E" w14:textId="335BA0C0" w:rsidR="009D485B" w:rsidRPr="00960570" w:rsidRDefault="009D485B" w:rsidP="00AB1E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syphilis_treat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varicella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parvo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07F573F4" w14:textId="1A59B030" w:rsidR="009D485B" w:rsidRPr="008A48A4" w:rsidRDefault="009D485B" w:rsidP="00424E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rubella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cmv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herpes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listeria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chlamydia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gonorrhea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genitalwarts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if 1</w:t>
            </w:r>
          </w:p>
          <w:p w14:paraId="4E404A7A" w14:textId="2F7CCD7F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334" w:type="pct"/>
          </w:tcPr>
          <w:p w14:paraId="27F3BDA9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Evidence of any (overall) STORCH pathogen infection during the current pregnancy?</w:t>
            </w:r>
          </w:p>
          <w:p w14:paraId="30C03892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0=No; 1=Yes; 888=Not measured by the study; 999=Missing</w:t>
            </w:r>
          </w:p>
          <w:p w14:paraId="12C0E08C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D369B44" w14:textId="5A061491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All 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variables are binary complementary variables for specific STORCH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patogens</w:t>
            </w:r>
            <w:proofErr w:type="spellEnd"/>
          </w:p>
        </w:tc>
        <w:tc>
          <w:tcPr>
            <w:tcW w:w="1171" w:type="pct"/>
          </w:tcPr>
          <w:p w14:paraId="251AD8DA" w14:textId="6F0EE7A0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Yes</w:t>
            </w:r>
          </w:p>
        </w:tc>
        <w:tc>
          <w:tcPr>
            <w:tcW w:w="303" w:type="pct"/>
          </w:tcPr>
          <w:p w14:paraId="187A671E" w14:textId="38D16D94" w:rsidR="009D485B" w:rsidRPr="008405A8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1</w:t>
            </w:r>
          </w:p>
        </w:tc>
      </w:tr>
      <w:tr w:rsidR="009D485B" w:rsidRPr="008A48A4" w14:paraId="0EE1C2E3" w14:textId="2AD299B4" w:rsidTr="009D485B">
        <w:tc>
          <w:tcPr>
            <w:tcW w:w="429" w:type="pct"/>
          </w:tcPr>
          <w:p w14:paraId="387416EB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58A00B63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Maternal malnutrition</w:t>
            </w:r>
          </w:p>
        </w:tc>
        <w:tc>
          <w:tcPr>
            <w:tcW w:w="1048" w:type="pct"/>
          </w:tcPr>
          <w:p w14:paraId="30A474EA" w14:textId="0FA4DBA5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</w:t>
            </w: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ould use weight or </w:t>
            </w: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pre_pregweight</w:t>
            </w:r>
            <w:proofErr w:type="spellEnd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 xml:space="preserve"> and height for the available values</w:t>
            </w:r>
          </w:p>
        </w:tc>
        <w:tc>
          <w:tcPr>
            <w:tcW w:w="1334" w:type="pct"/>
          </w:tcPr>
          <w:p w14:paraId="612BB39C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57C1755D" w14:textId="5C3E5DCB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6C5F63E2" w14:textId="5EF1D8A2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  <w:tr w:rsidR="009D485B" w:rsidRPr="008A48A4" w14:paraId="20D48BF8" w14:textId="2287B89C" w:rsidTr="009D485B">
        <w:tc>
          <w:tcPr>
            <w:tcW w:w="429" w:type="pct"/>
          </w:tcPr>
          <w:p w14:paraId="05FE43DA" w14:textId="77777777" w:rsidR="009D485B" w:rsidRPr="008A48A4" w:rsidRDefault="009D485B" w:rsidP="00AB1EE8">
            <w:pPr>
              <w:spacing w:line="276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14" w:type="pct"/>
          </w:tcPr>
          <w:p w14:paraId="067DBD51" w14:textId="77777777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8A48A4">
              <w:rPr>
                <w:rFonts w:asciiTheme="minorHAnsi" w:hAnsiTheme="minorHAnsi" w:cstheme="minorHAnsi"/>
                <w:sz w:val="18"/>
                <w:szCs w:val="18"/>
              </w:rPr>
              <w:t>Presence and severity of maternal and infant clinical symptoms</w:t>
            </w:r>
          </w:p>
        </w:tc>
        <w:tc>
          <w:tcPr>
            <w:tcW w:w="1048" w:type="pct"/>
          </w:tcPr>
          <w:p w14:paraId="3C00EE1C" w14:textId="21C0913F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arb_symp</w:t>
            </w:r>
            <w:proofErr w:type="spellEnd"/>
          </w:p>
          <w:p w14:paraId="56915D99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red"/>
              </w:rPr>
            </w:pPr>
          </w:p>
          <w:p w14:paraId="7C503228" w14:textId="0ABB82B0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</w:t>
            </w:r>
          </w:p>
          <w:p w14:paraId="2BA11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fever_meas</w:t>
            </w:r>
            <w:proofErr w:type="spellEnd"/>
          </w:p>
          <w:p w14:paraId="5D34ED9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fever_n</w:t>
            </w:r>
            <w:proofErr w:type="spellEnd"/>
          </w:p>
          <w:p w14:paraId="528CA1C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fever_dur_1</w:t>
            </w:r>
          </w:p>
          <w:p w14:paraId="7828731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</w:t>
            </w:r>
          </w:p>
          <w:p w14:paraId="42D51579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rash_type</w:t>
            </w:r>
            <w:proofErr w:type="spellEnd"/>
          </w:p>
          <w:p w14:paraId="03A59934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conjunctivitis</w:t>
            </w:r>
          </w:p>
          <w:p w14:paraId="02F315F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conjunctivitis_n</w:t>
            </w:r>
            <w:proofErr w:type="spellEnd"/>
          </w:p>
          <w:p w14:paraId="429F6A4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</w:t>
            </w:r>
            <w:proofErr w:type="spellEnd"/>
          </w:p>
          <w:p w14:paraId="78BDA1D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muscle_pain_n</w:t>
            </w:r>
            <w:proofErr w:type="spellEnd"/>
          </w:p>
          <w:p w14:paraId="1DF71A8A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</w:t>
            </w:r>
          </w:p>
          <w:p w14:paraId="2BC1DAC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arthralgia_n</w:t>
            </w:r>
            <w:proofErr w:type="spellEnd"/>
          </w:p>
          <w:p w14:paraId="46F3CCE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arthritis</w:t>
            </w:r>
          </w:p>
          <w:p w14:paraId="120993DD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vomiting</w:t>
            </w:r>
          </w:p>
          <w:p w14:paraId="147A511E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headache</w:t>
            </w:r>
          </w:p>
          <w:p w14:paraId="3386987B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abd_pain</w:t>
            </w:r>
            <w:proofErr w:type="spellEnd"/>
          </w:p>
          <w:p w14:paraId="4D94837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bleed</w:t>
            </w:r>
          </w:p>
          <w:p w14:paraId="5583814F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runnynose</w:t>
            </w:r>
            <w:proofErr w:type="spellEnd"/>
          </w:p>
          <w:p w14:paraId="310485D2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fatigue</w:t>
            </w:r>
          </w:p>
          <w:p w14:paraId="158EA621" w14:textId="77777777" w:rsidR="009D485B" w:rsidRPr="00960570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sorethroat</w:t>
            </w:r>
            <w:proofErr w:type="spellEnd"/>
          </w:p>
          <w:p w14:paraId="3CAD482E" w14:textId="587BE51A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proofErr w:type="spellStart"/>
            <w:r w:rsidRPr="00960570">
              <w:rPr>
                <w:rFonts w:asciiTheme="minorHAnsi" w:hAnsiTheme="minorHAnsi" w:cstheme="minorHAnsi"/>
                <w:sz w:val="18"/>
                <w:szCs w:val="18"/>
              </w:rPr>
              <w:t>symp_oth</w:t>
            </w:r>
            <w:proofErr w:type="spellEnd"/>
          </w:p>
        </w:tc>
        <w:tc>
          <w:tcPr>
            <w:tcW w:w="1334" w:type="pct"/>
          </w:tcPr>
          <w:p w14:paraId="550EEBED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4EF9247E" w14:textId="7777777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0B3CDC" w14:textId="7CB3F553" w:rsidR="009D485B" w:rsidRPr="008A48A4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71" w:type="pct"/>
          </w:tcPr>
          <w:p w14:paraId="73F5C28B" w14:textId="5FA109B7" w:rsidR="009D485B" w:rsidRDefault="009D485B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</w:rPr>
            </w:pPr>
            <w:r w:rsidRPr="001B048F">
              <w:rPr>
                <w:rFonts w:asciiTheme="minorHAnsi" w:hAnsiTheme="minorHAnsi" w:cstheme="minorHAnsi"/>
                <w:sz w:val="18"/>
                <w:szCs w:val="18"/>
                <w:highlight w:val="magenta"/>
              </w:rPr>
              <w:t>No, needs recoding first</w:t>
            </w:r>
          </w:p>
        </w:tc>
        <w:tc>
          <w:tcPr>
            <w:tcW w:w="303" w:type="pct"/>
          </w:tcPr>
          <w:p w14:paraId="4BC1F48A" w14:textId="7F10977D" w:rsidR="009D485B" w:rsidRPr="008405A8" w:rsidRDefault="00B61C8C" w:rsidP="00AB1EE8">
            <w:pPr>
              <w:spacing w:line="276" w:lineRule="auto"/>
              <w:contextualSpacing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8405A8"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  <w:t>-</w:t>
            </w:r>
          </w:p>
        </w:tc>
      </w:tr>
    </w:tbl>
    <w:p w14:paraId="150A5DC5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CZS=congenital Zika syndrome, JE=Japanese encephalitis; STORCH=</w:t>
      </w:r>
      <w:r w:rsidRPr="008A48A4">
        <w:rPr>
          <w:rFonts w:asciiTheme="minorHAnsi" w:hAnsiTheme="minorHAnsi" w:cstheme="minorHAnsi"/>
          <w:color w:val="333333"/>
          <w:sz w:val="16"/>
          <w:szCs w:val="16"/>
          <w:shd w:val="clear" w:color="auto" w:fill="FFFFFF"/>
        </w:rPr>
        <w:t xml:space="preserve">syphilis, toxoplasmosis, rubella, cytomegalovirus, and herpes; </w:t>
      </w:r>
      <w:r w:rsidRPr="008A48A4">
        <w:rPr>
          <w:rFonts w:asciiTheme="minorHAnsi" w:hAnsiTheme="minorHAnsi" w:cstheme="minorHAnsi"/>
          <w:sz w:val="16"/>
          <w:szCs w:val="16"/>
        </w:rPr>
        <w:t>YF=yellow fever virus; ZIKV=Zika virus</w:t>
      </w:r>
    </w:p>
    <w:p w14:paraId="49BC1CA4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*Fetal ZIKV infection will be considered as both an exposure and an outcome; definition of fetal infection will be based on clinical and radiological criteria defined by an expert panel</w:t>
      </w:r>
    </w:p>
    <w:p w14:paraId="50A3A3C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†Both with and without microcephaly</w:t>
      </w:r>
    </w:p>
    <w:p w14:paraId="30CE1DB2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‡As estimated by antenatal consequences of placental insufficiency, including fetal growth restriction, oligohydramnios, non-reassuring fetal heart rate tracing or small for gestational age at birth as markers of placental insufficiency.</w:t>
      </w:r>
    </w:p>
    <w:p w14:paraId="6E5615C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</w:rPr>
      </w:pPr>
      <w:r w:rsidRPr="008A48A4">
        <w:rPr>
          <w:rFonts w:asciiTheme="minorHAnsi" w:hAnsiTheme="minorHAnsi" w:cstheme="minorHAnsi"/>
          <w:sz w:val="16"/>
          <w:szCs w:val="16"/>
        </w:rPr>
        <w:t>§May also be detected after the infant period</w:t>
      </w:r>
    </w:p>
    <w:p w14:paraId="778F0EAB" w14:textId="77777777" w:rsidR="00D454D5" w:rsidRPr="008A48A4" w:rsidRDefault="00D454D5" w:rsidP="00D454D5">
      <w:pPr>
        <w:rPr>
          <w:rFonts w:asciiTheme="minorHAnsi" w:hAnsiTheme="minorHAnsi" w:cstheme="minorHAnsi"/>
          <w:sz w:val="16"/>
          <w:szCs w:val="16"/>
          <w:lang w:val="en-US"/>
        </w:rPr>
      </w:pPr>
      <w:r w:rsidRPr="008A48A4">
        <w:rPr>
          <w:rFonts w:asciiTheme="minorHAnsi" w:hAnsiTheme="minorHAnsi" w:cstheme="minorHAnsi"/>
          <w:sz w:val="16"/>
          <w:szCs w:val="16"/>
        </w:rPr>
        <w:t>** As measured by the Bayley Scale;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&lt;EndNote&gt;&lt;Cite&gt;&lt;Author&gt;Bayley&lt;/Author&gt;&lt;Year&gt;1993&lt;/Year&gt;&lt;RecNum&gt;71&lt;/RecNum&gt;&lt;DisplayText&gt;&lt;style face="superscript"&gt;69&lt;/style&gt;&lt;/DisplayText&gt;&lt;record&gt;&lt;rec-number&gt;71&lt;/rec-number&gt;&lt;foreign-keys&gt;&lt;key app="EN" db-id="adaarzd595rsp0e5xwdxadwarpvs59xdd590" timestamp="1520686496"&gt;71&lt;/key&gt;&lt;/foreign-keys&gt;&lt;ref-type name="Book"&gt;6&lt;/ref-type&gt;&lt;contributors&gt;&lt;authors&gt;&lt;author&gt;Bayley, Nancy&lt;/author&gt;&lt;/authors&gt;&lt;/contributors&gt;&lt;titles&gt;&lt;title&gt;Bayley scales of infant development: Manual&lt;/title&gt;&lt;/titles&gt;&lt;dates&gt;&lt;year&gt;1993&lt;/year&gt;&lt;/dates&gt;&lt;publisher&gt;Psychological Corporation&lt;/publisher&gt;&lt;urls&gt;&lt;/urls&gt;&lt;/record&gt;&lt;/Cite&gt;&lt;/EndNote&gt;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69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Ages and Stages;</w:t>
      </w:r>
      <w:r w:rsidRPr="008A48A4">
        <w:rPr>
          <w:rFonts w:asciiTheme="minorHAnsi" w:hAnsiTheme="minorHAnsi" w:cstheme="minorHAnsi"/>
          <w:sz w:val="16"/>
          <w:szCs w:val="16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</w:rPr>
        <w:instrText xml:space="preserve"> ADDIN EN.CITE &lt;EndNote&gt;&lt;Cite&gt;&lt;Author&gt;Squires&lt;/Author&gt;&lt;Year&gt;2009&lt;/Year&gt;&lt;RecNum&gt;1194&lt;/RecNum&gt;&lt;DisplayText&gt;&lt;style face="superscript"&gt;70&lt;/style&gt;&lt;/DisplayText&gt;&lt;record&gt;&lt;rec-number&gt;1194&lt;/rec-number&gt;&lt;foreign-keys&gt;&lt;key app="EN" db-id="spsewavt6w2xrmew5a2x5rzosp02zpatdfx2" timestamp="1534356658"&gt;1194&lt;/key&gt;&lt;/foreign-keys&gt;&lt;ref-type name="Book"&gt;6&lt;/ref-type&gt;&lt;contributors&gt;&lt;authors&gt;&lt;author&gt;Squires, Jane&lt;/author&gt;&lt;author&gt;Bricker, Diane D&lt;/author&gt;&lt;author&gt;Twombly, E&lt;/author&gt;&lt;/authors&gt;&lt;/contributors&gt;&lt;titles&gt;&lt;title&gt;Ages &amp;amp; stages questionnaires&lt;/title&gt;&lt;/titles&gt;&lt;dates&gt;&lt;year&gt;2009&lt;/year&gt;&lt;/dates&gt;&lt;publisher&gt;Paul H. Brookes Baltimore, MD&lt;/publisher&gt;&lt;isbn&gt;1598570412&lt;/isbn&gt;&lt;urls&gt;&lt;/urls&gt;&lt;/record&gt;&lt;/Cite&gt;&lt;/EndNote&gt;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</w:rPr>
        <w:t>70</w:t>
      </w:r>
      <w:r w:rsidRPr="008A48A4">
        <w:rPr>
          <w:rFonts w:asciiTheme="minorHAnsi" w:hAnsiTheme="minorHAnsi" w:cstheme="minorHAnsi"/>
          <w:sz w:val="16"/>
          <w:szCs w:val="16"/>
        </w:rPr>
        <w:fldChar w:fldCharType="end"/>
      </w:r>
      <w:r w:rsidRPr="008A48A4">
        <w:rPr>
          <w:rFonts w:asciiTheme="minorHAnsi" w:hAnsiTheme="minorHAnsi" w:cstheme="minorHAnsi"/>
          <w:sz w:val="16"/>
          <w:szCs w:val="16"/>
        </w:rPr>
        <w:t xml:space="preserve"> INTERGROWTH-21st Neurodevelopmental Assessment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begin"/>
      </w:r>
      <w:r w:rsidRPr="008A48A4">
        <w:rPr>
          <w:rFonts w:asciiTheme="minorHAnsi" w:hAnsiTheme="minorHAnsi" w:cstheme="minorHAnsi"/>
          <w:sz w:val="16"/>
          <w:szCs w:val="16"/>
          <w:lang w:val="en-US"/>
        </w:rPr>
        <w:instrText xml:space="preserve"> ADDIN EN.CITE &lt;EndNote&gt;&lt;Cite&gt;&lt;Author&gt;Fernandes&lt;/Author&gt;&lt;Year&gt;2014&lt;/Year&gt;&lt;RecNum&gt;5&lt;/RecNum&gt;&lt;DisplayText&gt;&lt;style face="superscript"&gt;49&lt;/style&gt;&lt;/DisplayText&gt;&lt;record&gt;&lt;rec-number&gt;5&lt;/rec-number&gt;&lt;foreign-keys&gt;&lt;key app="EN" db-id="adaarzd595rsp0e5xwdxadwarpvs59xdd590" timestamp="1518225361"&gt;5&lt;/key&gt;&lt;/foreign-keys&gt;&lt;ref-type name="Journal Article"&gt;17&lt;/ref-type&gt;&lt;contributors&gt;&lt;authors&gt;&lt;author&gt;Fernandes, Michelle&lt;/author&gt;&lt;author&gt;Stein, Alan&lt;/author&gt;&lt;author&gt;Newton, Charles R.&lt;/author&gt;&lt;author&gt;Cheikh-Ismail, Leila&lt;/author&gt;&lt;author&gt;Kihara, Michael&lt;/author&gt;&lt;author&gt;Wulff, Katharina&lt;/author&gt;&lt;author&gt;de León Quintana, Enrique&lt;/author&gt;&lt;author&gt;Aranzeta, Luis&lt;/author&gt;&lt;author&gt;Soria-Frisch, Aureli&lt;/author&gt;&lt;author&gt;Acedo, Javier&lt;/author&gt;&lt;author&gt;Ibanez, David&lt;/author&gt;&lt;author&gt;Abubakar, Amina&lt;/author&gt;&lt;author&gt;Giuliani, Francesca&lt;/author&gt;&lt;author&gt;Lewis, Tamsin&lt;/author&gt;&lt;author&gt;Kennedy, Stephen&lt;/author&gt;&lt;author&gt;Villar, Jose&lt;/author&gt;&lt;author&gt;for the International, Fetal&lt;/author&gt;&lt;author&gt;Newborn Growth Consortium for the 21st, Century&lt;/author&gt;&lt;/authors&gt;&lt;/contributors&gt;&lt;titles&gt;&lt;title&gt;The INTERGROWTH-21st Project Neurodevelopment Package: A Novel Method for the Multi-Dimensional Assessment of Neurodevelopment in Pre-School Age Children&lt;/title&gt;&lt;secondary-title&gt;PLOS ONE&lt;/secondary-title&gt;&lt;/titles&gt;&lt;periodical&gt;&lt;full-title&gt;PLOS ONE&lt;/full-title&gt;&lt;/periodical&gt;&lt;pages&gt;e113360&lt;/pages&gt;&lt;volume&gt;9&lt;/volume&gt;&lt;number&gt;11&lt;/number&gt;&lt;dates&gt;&lt;year&gt;2014&lt;/year&gt;&lt;/dates&gt;&lt;publisher&gt;Public Library of Science&lt;/publisher&gt;&lt;urls&gt;&lt;related-urls&gt;&lt;url&gt;https://doi.org/10.1371/journal.pone.0113360&lt;/url&gt;&lt;/related-urls&gt;&lt;/urls&gt;&lt;electronic-resource-num&gt;10.1371/journal.pone.0113360&lt;/electronic-resource-num&gt;&lt;/record&gt;&lt;/Cite&gt;&lt;/EndNote&gt;</w:instrTex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separate"/>
      </w:r>
      <w:r w:rsidRPr="008A48A4">
        <w:rPr>
          <w:rFonts w:asciiTheme="minorHAnsi" w:hAnsiTheme="minorHAnsi" w:cstheme="minorHAnsi"/>
          <w:noProof/>
          <w:sz w:val="16"/>
          <w:szCs w:val="16"/>
          <w:vertAlign w:val="superscript"/>
          <w:lang w:val="en-US"/>
        </w:rPr>
        <w:t>49</w:t>
      </w:r>
      <w:r w:rsidRPr="008A48A4">
        <w:rPr>
          <w:rFonts w:asciiTheme="minorHAnsi" w:hAnsiTheme="minorHAnsi" w:cstheme="minorHAnsi"/>
          <w:sz w:val="16"/>
          <w:szCs w:val="16"/>
          <w:lang w:val="pt-BR"/>
        </w:rPr>
        <w:fldChar w:fldCharType="end"/>
      </w:r>
    </w:p>
    <w:p w14:paraId="262FA46A" w14:textId="274357F8" w:rsidR="00035009" w:rsidRDefault="00035009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D928275" w14:textId="625459F3" w:rsidR="00F00AD7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Other variables that might be relevant for multiple imputation:</w:t>
      </w:r>
    </w:p>
    <w:p w14:paraId="590B9AD7" w14:textId="2D400299" w:rsidR="00035009" w:rsidRDefault="00035009">
      <w:pPr>
        <w:rPr>
          <w:rFonts w:asciiTheme="minorHAnsi" w:hAnsiTheme="minorHAnsi" w:cstheme="minorHAnsi"/>
        </w:rPr>
      </w:pPr>
    </w:p>
    <w:p w14:paraId="0BB06EEB" w14:textId="3A3CD0BC" w:rsidR="00035009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Metadata</w:t>
      </w:r>
      <w:r w:rsidR="003C2811">
        <w:rPr>
          <w:rFonts w:asciiTheme="minorHAnsi" w:hAnsiTheme="minorHAnsi" w:cstheme="minorHAnsi"/>
        </w:rPr>
        <w:t>:</w:t>
      </w:r>
    </w:p>
    <w:p w14:paraId="7DA375C2" w14:textId="70085879" w:rsidR="003C2811" w:rsidRDefault="003C281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Source population: community / hospital / travelers</w:t>
      </w:r>
    </w:p>
    <w:p w14:paraId="5F5949E6" w14:textId="7F74D2DE" w:rsidR="00035009" w:rsidRDefault="00035009">
      <w:pPr>
        <w:rPr>
          <w:rFonts w:asciiTheme="minorHAnsi" w:hAnsiTheme="minorHAnsi" w:cstheme="minorHAnsi"/>
        </w:rPr>
      </w:pPr>
    </w:p>
    <w:p w14:paraId="3FCA9871" w14:textId="16541F4B" w:rsidR="00035009" w:rsidRPr="008A48A4" w:rsidRDefault="0003500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Other data:</w:t>
      </w:r>
    </w:p>
    <w:sectPr w:rsidR="00035009" w:rsidRPr="008A48A4" w:rsidSect="00E1489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amen, J.A.A. (Anneke)" w:date="2021-07-19T17:55:00Z" w:initials="DJ(">
    <w:p w14:paraId="296D3DC7" w14:textId="5EAD15E7" w:rsidR="003A3AC9" w:rsidRPr="003A3AC9" w:rsidRDefault="003A3AC9">
      <w:pPr>
        <w:pStyle w:val="CommentText"/>
        <w:rPr>
          <w:lang w:val="nl-NL"/>
        </w:rPr>
      </w:pPr>
      <w:r>
        <w:rPr>
          <w:rStyle w:val="CommentReference"/>
        </w:rPr>
        <w:annotationRef/>
      </w:r>
      <w:r w:rsidRPr="003A3AC9">
        <w:rPr>
          <w:lang w:val="nl-NL"/>
        </w:rPr>
        <w:t>Mail Mabel, Lauren en Dian</w:t>
      </w:r>
      <w:r>
        <w:rPr>
          <w:lang w:val="nl-NL"/>
        </w:rPr>
        <w:t>a voor vragen.</w:t>
      </w:r>
    </w:p>
  </w:comment>
  <w:comment w:id="1" w:author="Damen, J.A.A. (Anneke)" w:date="2021-03-12T15:32:00Z" w:initials="DJ(">
    <w:p w14:paraId="1B4953C1" w14:textId="4EB77229" w:rsidR="009D485B" w:rsidRDefault="009D485B">
      <w:pPr>
        <w:pStyle w:val="CommentText"/>
      </w:pPr>
      <w:r>
        <w:rPr>
          <w:rStyle w:val="CommentReference"/>
        </w:rPr>
        <w:annotationRef/>
      </w:r>
      <w:r>
        <w:t>Abortion sometimes classified as miscarriage for legal reasons</w:t>
      </w:r>
    </w:p>
  </w:comment>
  <w:comment w:id="5" w:author="Damen, J.A.A. (Anneke)" w:date="2021-03-12T15:58:00Z" w:initials="DJ(">
    <w:p w14:paraId="7AADFDD1" w14:textId="7E1830FF" w:rsidR="009D485B" w:rsidRDefault="009D485B">
      <w:pPr>
        <w:pStyle w:val="CommentText"/>
      </w:pPr>
      <w:r>
        <w:rPr>
          <w:rStyle w:val="CommentReference"/>
        </w:rPr>
        <w:annotationRef/>
      </w:r>
      <w:r>
        <w:t xml:space="preserve">Check ultrasound results, </w:t>
      </w:r>
      <w:proofErr w:type="gramStart"/>
      <w:r>
        <w:t>e.g.</w:t>
      </w:r>
      <w:proofErr w:type="gramEnd"/>
      <w:r>
        <w:t xml:space="preserve"> </w:t>
      </w:r>
      <w:r w:rsidRPr="00B52262">
        <w:t>fet_us_bin_tri1</w:t>
      </w:r>
    </w:p>
  </w:comment>
  <w:comment w:id="6" w:author="MC" w:date="2021-01-21T20:21:00Z" w:initials="MCM">
    <w:p w14:paraId="4E77220E" w14:textId="77777777" w:rsidR="009D485B" w:rsidRDefault="009D485B" w:rsidP="00F11317">
      <w:pPr>
        <w:pStyle w:val="CommentText"/>
      </w:pPr>
      <w:r>
        <w:rPr>
          <w:rStyle w:val="CommentReference"/>
        </w:rPr>
        <w:annotationRef/>
      </w:r>
      <w:r>
        <w:t xml:space="preserve">For postnatal, could use </w:t>
      </w:r>
      <w:proofErr w:type="spellStart"/>
      <w:r w:rsidRPr="00F11317">
        <w:t>inf_head_circ_birth</w:t>
      </w:r>
      <w:proofErr w:type="spellEnd"/>
      <w:r>
        <w:t xml:space="preserve"> or if results available/present for: </w:t>
      </w:r>
    </w:p>
    <w:p w14:paraId="360986BA" w14:textId="32D91E96" w:rsidR="009D485B" w:rsidRDefault="009D485B" w:rsidP="00F11317">
      <w:pPr>
        <w:pStyle w:val="CommentText"/>
      </w:pPr>
      <w:r>
        <w:t>inf_head_circ_fu1</w:t>
      </w:r>
    </w:p>
    <w:p w14:paraId="26824E89" w14:textId="77777777" w:rsidR="009D485B" w:rsidRDefault="009D485B" w:rsidP="00F11317">
      <w:pPr>
        <w:pStyle w:val="CommentText"/>
      </w:pPr>
      <w:r>
        <w:t>inf_head_circ_age_fu1</w:t>
      </w:r>
    </w:p>
    <w:p w14:paraId="700BA3C0" w14:textId="77777777" w:rsidR="009D485B" w:rsidRDefault="009D485B" w:rsidP="00F11317">
      <w:pPr>
        <w:pStyle w:val="CommentText"/>
      </w:pPr>
      <w:r>
        <w:t>inf_head_circ_fu2</w:t>
      </w:r>
    </w:p>
    <w:p w14:paraId="0995EF9E" w14:textId="77777777" w:rsidR="009D485B" w:rsidRDefault="009D485B" w:rsidP="00F11317">
      <w:pPr>
        <w:pStyle w:val="CommentText"/>
      </w:pPr>
      <w:r>
        <w:t xml:space="preserve"> inf_head_circ_age_fu2</w:t>
      </w:r>
    </w:p>
    <w:p w14:paraId="58164568" w14:textId="77777777" w:rsidR="009D485B" w:rsidRDefault="009D485B" w:rsidP="00F11317">
      <w:pPr>
        <w:pStyle w:val="CommentText"/>
      </w:pPr>
      <w:r>
        <w:t>inf_head_circ_fu3</w:t>
      </w:r>
    </w:p>
    <w:p w14:paraId="558BFC62" w14:textId="77777777" w:rsidR="009D485B" w:rsidRDefault="009D485B" w:rsidP="00F11317">
      <w:pPr>
        <w:pStyle w:val="CommentText"/>
      </w:pPr>
      <w:r>
        <w:t xml:space="preserve"> inf_head_circ_age_fu3</w:t>
      </w:r>
    </w:p>
    <w:p w14:paraId="1EBB6C6A" w14:textId="0227523D" w:rsidR="009D485B" w:rsidRDefault="009D485B" w:rsidP="00F11317">
      <w:pPr>
        <w:pStyle w:val="CommentText"/>
      </w:pPr>
      <w:r>
        <w:t>to detect any changes from the birth measure onwards.</w:t>
      </w:r>
    </w:p>
  </w:comment>
  <w:comment w:id="7" w:author="Damen, J.A.A. (Anneke)" w:date="2021-07-23T10:18:00Z" w:initials="DJ(">
    <w:p w14:paraId="6DCB7A5E" w14:textId="61CFFE08" w:rsidR="009D485B" w:rsidRDefault="009D485B">
      <w:pPr>
        <w:pStyle w:val="CommentText"/>
      </w:pPr>
      <w:r>
        <w:rPr>
          <w:rStyle w:val="CommentReference"/>
        </w:rPr>
        <w:annotationRef/>
      </w:r>
      <w:r>
        <w:t>Script started, but not yet finished</w:t>
      </w:r>
    </w:p>
  </w:comment>
  <w:comment w:id="12" w:author="Damen, J.A.A. (Anneke)" w:date="2021-07-08T15:26:00Z" w:initials="DJ(">
    <w:p w14:paraId="72351E61" w14:textId="77777777" w:rsidR="009D485B" w:rsidRDefault="009D485B">
      <w:pPr>
        <w:pStyle w:val="CommentText"/>
      </w:pPr>
      <w:r>
        <w:rPr>
          <w:rStyle w:val="CommentReference"/>
        </w:rPr>
        <w:annotationRef/>
      </w:r>
      <w:r>
        <w:t>What to do if scored 2? Now scored as missing</w:t>
      </w:r>
    </w:p>
    <w:p w14:paraId="4F9130E6" w14:textId="77777777" w:rsidR="009D485B" w:rsidRDefault="009D485B">
      <w:pPr>
        <w:pStyle w:val="CommentText"/>
      </w:pPr>
    </w:p>
    <w:p w14:paraId="617DF1B9" w14:textId="3F3E6A08" w:rsidR="009D485B" w:rsidRDefault="009D485B">
      <w:pPr>
        <w:pStyle w:val="CommentText"/>
      </w:pPr>
      <w:proofErr w:type="gramStart"/>
      <w:r>
        <w:t>Also</w:t>
      </w:r>
      <w:proofErr w:type="gramEnd"/>
      <w:r>
        <w:t xml:space="preserve"> for syphilis, varicella, parvo etc.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6D3DC7" w15:done="0"/>
  <w15:commentEx w15:paraId="1B4953C1" w15:done="0"/>
  <w15:commentEx w15:paraId="7AADFDD1" w15:done="0"/>
  <w15:commentEx w15:paraId="1EBB6C6A" w15:done="0"/>
  <w15:commentEx w15:paraId="6DCB7A5E" w15:paraIdParent="1EBB6C6A" w15:done="0"/>
  <w15:commentEx w15:paraId="617DF1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A03B05" w16cex:dateUtc="2021-07-19T15:55:00Z"/>
  <w16cex:commentExtensible w16cex:durableId="23F607FC" w16cex:dateUtc="2021-03-12T14:32:00Z"/>
  <w16cex:commentExtensible w16cex:durableId="23F60E39" w16cex:dateUtc="2021-03-12T14:58:00Z"/>
  <w16cex:commentExtensible w16cex:durableId="23B40C5E" w16cex:dateUtc="2021-01-21T19:21:00Z"/>
  <w16cex:commentExtensible w16cex:durableId="24A515D9" w16cex:dateUtc="2021-07-23T08:18:00Z"/>
  <w16cex:commentExtensible w16cex:durableId="24919788" w16cex:dateUtc="2021-07-08T13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6D3DC7" w16cid:durableId="24A03B05"/>
  <w16cid:commentId w16cid:paraId="1B4953C1" w16cid:durableId="23F607FC"/>
  <w16cid:commentId w16cid:paraId="7AADFDD1" w16cid:durableId="23F60E39"/>
  <w16cid:commentId w16cid:paraId="1EBB6C6A" w16cid:durableId="23B40C5E"/>
  <w16cid:commentId w16cid:paraId="6DCB7A5E" w16cid:durableId="24A515D9"/>
  <w16cid:commentId w16cid:paraId="617DF1B9" w16cid:durableId="249197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013EA"/>
    <w:multiLevelType w:val="hybridMultilevel"/>
    <w:tmpl w:val="41E43100"/>
    <w:lvl w:ilvl="0" w:tplc="3A28A464">
      <w:numFmt w:val="bullet"/>
      <w:lvlText w:val="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67A41"/>
    <w:multiLevelType w:val="hybridMultilevel"/>
    <w:tmpl w:val="8A545784"/>
    <w:lvl w:ilvl="0" w:tplc="6B14544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men, J.A.A. (Anneke)">
    <w15:presenceInfo w15:providerId="None" w15:userId="Damen, J.A.A. (Anneke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5"/>
    <w:rsid w:val="00002667"/>
    <w:rsid w:val="000219E8"/>
    <w:rsid w:val="00035009"/>
    <w:rsid w:val="0005389E"/>
    <w:rsid w:val="00054AE4"/>
    <w:rsid w:val="00066677"/>
    <w:rsid w:val="0009160C"/>
    <w:rsid w:val="00094760"/>
    <w:rsid w:val="000B3EFC"/>
    <w:rsid w:val="000C5773"/>
    <w:rsid w:val="000D028B"/>
    <w:rsid w:val="00142068"/>
    <w:rsid w:val="00142E8A"/>
    <w:rsid w:val="0014600A"/>
    <w:rsid w:val="001566C0"/>
    <w:rsid w:val="001A5A07"/>
    <w:rsid w:val="001B048F"/>
    <w:rsid w:val="001E12D2"/>
    <w:rsid w:val="001F21EF"/>
    <w:rsid w:val="0022626B"/>
    <w:rsid w:val="002475A5"/>
    <w:rsid w:val="002651B7"/>
    <w:rsid w:val="002B5E57"/>
    <w:rsid w:val="002D1F1F"/>
    <w:rsid w:val="003564D0"/>
    <w:rsid w:val="003821C2"/>
    <w:rsid w:val="003A3AC9"/>
    <w:rsid w:val="003C2811"/>
    <w:rsid w:val="003D0612"/>
    <w:rsid w:val="003D20CD"/>
    <w:rsid w:val="00400B8D"/>
    <w:rsid w:val="00424E2A"/>
    <w:rsid w:val="00433F3C"/>
    <w:rsid w:val="004566A1"/>
    <w:rsid w:val="00481D56"/>
    <w:rsid w:val="00487C2F"/>
    <w:rsid w:val="00494C1A"/>
    <w:rsid w:val="00495F13"/>
    <w:rsid w:val="004E0D58"/>
    <w:rsid w:val="004E36B8"/>
    <w:rsid w:val="004F2206"/>
    <w:rsid w:val="0054497A"/>
    <w:rsid w:val="005573AE"/>
    <w:rsid w:val="00580317"/>
    <w:rsid w:val="00585C2A"/>
    <w:rsid w:val="005A483D"/>
    <w:rsid w:val="005B4708"/>
    <w:rsid w:val="005D75C5"/>
    <w:rsid w:val="00611F03"/>
    <w:rsid w:val="006241D7"/>
    <w:rsid w:val="00670FD7"/>
    <w:rsid w:val="00673740"/>
    <w:rsid w:val="007265F9"/>
    <w:rsid w:val="0074076B"/>
    <w:rsid w:val="007B5A7E"/>
    <w:rsid w:val="007F6707"/>
    <w:rsid w:val="008405A8"/>
    <w:rsid w:val="00874473"/>
    <w:rsid w:val="00884B32"/>
    <w:rsid w:val="0089352A"/>
    <w:rsid w:val="008A44E6"/>
    <w:rsid w:val="008A48A4"/>
    <w:rsid w:val="008B3FCD"/>
    <w:rsid w:val="00905CE4"/>
    <w:rsid w:val="009509F6"/>
    <w:rsid w:val="00960570"/>
    <w:rsid w:val="009673C2"/>
    <w:rsid w:val="00975057"/>
    <w:rsid w:val="009D2652"/>
    <w:rsid w:val="009D485B"/>
    <w:rsid w:val="009F3DF8"/>
    <w:rsid w:val="00A37AEF"/>
    <w:rsid w:val="00A445BE"/>
    <w:rsid w:val="00A81AE0"/>
    <w:rsid w:val="00A900D2"/>
    <w:rsid w:val="00A92D2F"/>
    <w:rsid w:val="00A93BFB"/>
    <w:rsid w:val="00AB1EE8"/>
    <w:rsid w:val="00AB453F"/>
    <w:rsid w:val="00AC0BC3"/>
    <w:rsid w:val="00AD2BE3"/>
    <w:rsid w:val="00AE3C7B"/>
    <w:rsid w:val="00B52262"/>
    <w:rsid w:val="00B61C8C"/>
    <w:rsid w:val="00B65F3E"/>
    <w:rsid w:val="00BB6AA1"/>
    <w:rsid w:val="00BD587E"/>
    <w:rsid w:val="00BF21B8"/>
    <w:rsid w:val="00C1731F"/>
    <w:rsid w:val="00C47E9F"/>
    <w:rsid w:val="00C60DAA"/>
    <w:rsid w:val="00C619CA"/>
    <w:rsid w:val="00C71495"/>
    <w:rsid w:val="00C77B68"/>
    <w:rsid w:val="00C948A0"/>
    <w:rsid w:val="00CB2214"/>
    <w:rsid w:val="00CE2404"/>
    <w:rsid w:val="00CF2263"/>
    <w:rsid w:val="00D25DC2"/>
    <w:rsid w:val="00D454D5"/>
    <w:rsid w:val="00D6729A"/>
    <w:rsid w:val="00D740B8"/>
    <w:rsid w:val="00D964D8"/>
    <w:rsid w:val="00DC2919"/>
    <w:rsid w:val="00DD2F5A"/>
    <w:rsid w:val="00DF5B7B"/>
    <w:rsid w:val="00E14894"/>
    <w:rsid w:val="00E433BE"/>
    <w:rsid w:val="00E70362"/>
    <w:rsid w:val="00EB257E"/>
    <w:rsid w:val="00EC3CF0"/>
    <w:rsid w:val="00ED1DB6"/>
    <w:rsid w:val="00EF0F2E"/>
    <w:rsid w:val="00F00AD7"/>
    <w:rsid w:val="00F11317"/>
    <w:rsid w:val="00F302D1"/>
    <w:rsid w:val="00F362EC"/>
    <w:rsid w:val="00F56EFF"/>
    <w:rsid w:val="00F9248E"/>
    <w:rsid w:val="00FF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E671F1"/>
  <w15:chartTrackingRefBased/>
  <w15:docId w15:val="{DAEAD599-1AAE-4039-89F1-1905FFB3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7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4A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0"/>
      <w:szCs w:val="20"/>
      <w:lang w:eastAsia="en-CA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4AE4"/>
    <w:rPr>
      <w:rFonts w:ascii="Calibri" w:eastAsia="Calibri" w:hAnsi="Calibri" w:cs="Calibri"/>
      <w:color w:val="000000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4A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4AE4"/>
    <w:rPr>
      <w:rFonts w:ascii="Calibri" w:eastAsia="Calibri" w:hAnsi="Calibri" w:cs="Calibri"/>
      <w:b/>
      <w:bCs/>
      <w:color w:val="000000"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AE4"/>
    <w:pPr>
      <w:pBdr>
        <w:top w:val="nil"/>
        <w:left w:val="nil"/>
        <w:bottom w:val="nil"/>
        <w:right w:val="nil"/>
        <w:between w:val="nil"/>
      </w:pBdr>
    </w:pPr>
    <w:rPr>
      <w:rFonts w:ascii="Segoe UI" w:eastAsia="Calibri" w:hAnsi="Segoe UI" w:cs="Segoe UI"/>
      <w:color w:val="000000"/>
      <w:sz w:val="18"/>
      <w:szCs w:val="18"/>
      <w:lang w:eastAsia="en-C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AE4"/>
    <w:rPr>
      <w:rFonts w:ascii="Segoe UI" w:eastAsia="Calibri" w:hAnsi="Segoe UI" w:cs="Segoe UI"/>
      <w:color w:val="000000"/>
      <w:sz w:val="18"/>
      <w:szCs w:val="18"/>
      <w:lang w:val="en-CA" w:eastAsia="en-CA"/>
    </w:rPr>
  </w:style>
  <w:style w:type="paragraph" w:styleId="Revision">
    <w:name w:val="Revision"/>
    <w:hidden/>
    <w:uiPriority w:val="99"/>
    <w:semiHidden/>
    <w:rsid w:val="00F11317"/>
    <w:pPr>
      <w:spacing w:after="0" w:line="240" w:lineRule="auto"/>
    </w:pPr>
    <w:rPr>
      <w:rFonts w:ascii="Calibri" w:eastAsia="Calibri" w:hAnsi="Calibri" w:cs="Calibri"/>
      <w:color w:val="000000"/>
      <w:lang w:val="en-CA" w:eastAsia="en-CA"/>
    </w:rPr>
  </w:style>
  <w:style w:type="paragraph" w:styleId="ListParagraph">
    <w:name w:val="List Paragraph"/>
    <w:basedOn w:val="Normal"/>
    <w:uiPriority w:val="34"/>
    <w:qFormat/>
    <w:rsid w:val="00400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3363</Words>
  <Characters>19173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Damen, J.A.A.G. (Anneke)</dc:creator>
  <cp:keywords/>
  <dc:description/>
  <cp:lastModifiedBy>Damen, J.A.A. (Anneke)</cp:lastModifiedBy>
  <cp:revision>6</cp:revision>
  <dcterms:created xsi:type="dcterms:W3CDTF">2021-09-02T09:12:00Z</dcterms:created>
  <dcterms:modified xsi:type="dcterms:W3CDTF">2021-10-15T13:37:00Z</dcterms:modified>
</cp:coreProperties>
</file>