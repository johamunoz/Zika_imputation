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3D10D" w14:textId="77777777" w:rsidR="00D454D5" w:rsidRPr="008A48A4" w:rsidRDefault="00D454D5" w:rsidP="00D454D5">
      <w:pPr>
        <w:rPr>
          <w:rFonts w:asciiTheme="minorHAnsi" w:hAnsiTheme="minorHAnsi" w:cstheme="minorHAnsi"/>
        </w:rPr>
      </w:pPr>
      <w:r w:rsidRPr="008A48A4">
        <w:rPr>
          <w:rFonts w:asciiTheme="minorHAnsi" w:hAnsiTheme="minorHAnsi" w:cstheme="minorHAnsi"/>
          <w:b/>
        </w:rPr>
        <w:t>Table 1</w:t>
      </w:r>
      <w:r w:rsidRPr="008A48A4">
        <w:rPr>
          <w:rFonts w:asciiTheme="minorHAnsi" w:hAnsiTheme="minorHAnsi" w:cstheme="minorHAnsi"/>
        </w:rPr>
        <w:t>. Participant-level variables of interest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300"/>
        <w:gridCol w:w="2240"/>
        <w:gridCol w:w="4268"/>
        <w:gridCol w:w="7580"/>
      </w:tblGrid>
      <w:tr w:rsidR="002522AD" w:rsidRPr="008A48A4" w14:paraId="3DD29E28" w14:textId="0EC7A04A" w:rsidTr="002522AD">
        <w:tc>
          <w:tcPr>
            <w:tcW w:w="428" w:type="pct"/>
          </w:tcPr>
          <w:p w14:paraId="1FB79D51" w14:textId="5320150A" w:rsidR="002522AD" w:rsidRPr="008A48A4" w:rsidRDefault="002522AD" w:rsidP="0074076B">
            <w:pPr>
              <w:rPr>
                <w:rFonts w:asciiTheme="minorHAnsi" w:hAnsiTheme="minorHAnsi" w:cstheme="minorHAnsi"/>
                <w:b/>
                <w:bCs/>
                <w:sz w:val="18"/>
                <w:szCs w:val="18"/>
              </w:rPr>
            </w:pPr>
          </w:p>
        </w:tc>
        <w:tc>
          <w:tcPr>
            <w:tcW w:w="712" w:type="pct"/>
          </w:tcPr>
          <w:p w14:paraId="621AEBBD" w14:textId="2CC42E29" w:rsidR="002522AD" w:rsidRPr="008A48A4" w:rsidRDefault="002522AD" w:rsidP="0074076B">
            <w:pPr>
              <w:contextualSpacing/>
              <w:rPr>
                <w:rFonts w:asciiTheme="minorHAnsi" w:hAnsiTheme="minorHAnsi" w:cstheme="minorHAnsi"/>
                <w:b/>
                <w:bCs/>
                <w:sz w:val="18"/>
                <w:szCs w:val="18"/>
              </w:rPr>
            </w:pPr>
            <w:r w:rsidRPr="008A48A4">
              <w:rPr>
                <w:rFonts w:asciiTheme="minorHAnsi" w:hAnsiTheme="minorHAnsi" w:cstheme="minorHAnsi"/>
                <w:b/>
                <w:bCs/>
                <w:sz w:val="18"/>
                <w:szCs w:val="18"/>
              </w:rPr>
              <w:t>Variable of interest</w:t>
            </w:r>
          </w:p>
        </w:tc>
        <w:tc>
          <w:tcPr>
            <w:tcW w:w="1392" w:type="pct"/>
          </w:tcPr>
          <w:p w14:paraId="1A3F85E1" w14:textId="0E53F2D3" w:rsidR="002522AD" w:rsidRPr="008A48A4" w:rsidRDefault="002522AD" w:rsidP="0074076B">
            <w:pPr>
              <w:rPr>
                <w:rFonts w:asciiTheme="minorHAnsi" w:hAnsiTheme="minorHAnsi" w:cstheme="minorHAnsi"/>
                <w:b/>
                <w:bCs/>
                <w:sz w:val="18"/>
                <w:szCs w:val="18"/>
              </w:rPr>
            </w:pPr>
            <w:r w:rsidRPr="008A48A4">
              <w:rPr>
                <w:rFonts w:asciiTheme="minorHAnsi" w:hAnsiTheme="minorHAnsi" w:cstheme="minorHAnsi"/>
                <w:b/>
                <w:bCs/>
                <w:sz w:val="18"/>
                <w:szCs w:val="18"/>
              </w:rPr>
              <w:t>Var name in dataset</w:t>
            </w:r>
          </w:p>
        </w:tc>
        <w:tc>
          <w:tcPr>
            <w:tcW w:w="2468" w:type="pct"/>
          </w:tcPr>
          <w:p w14:paraId="1A3344D5" w14:textId="1A0FF663" w:rsidR="002522AD" w:rsidRPr="008A48A4" w:rsidRDefault="002522AD" w:rsidP="0074076B">
            <w:pPr>
              <w:rPr>
                <w:rFonts w:asciiTheme="minorHAnsi" w:hAnsiTheme="minorHAnsi" w:cstheme="minorHAnsi"/>
                <w:b/>
                <w:bCs/>
                <w:sz w:val="18"/>
                <w:szCs w:val="18"/>
              </w:rPr>
            </w:pPr>
            <w:r w:rsidRPr="008A48A4">
              <w:rPr>
                <w:rFonts w:asciiTheme="minorHAnsi" w:hAnsiTheme="minorHAnsi" w:cstheme="minorHAnsi"/>
                <w:b/>
                <w:bCs/>
                <w:sz w:val="18"/>
                <w:szCs w:val="18"/>
              </w:rPr>
              <w:t>Definition</w:t>
            </w:r>
          </w:p>
        </w:tc>
      </w:tr>
      <w:tr w:rsidR="002522AD" w:rsidRPr="008A48A4" w14:paraId="69DBCE87" w14:textId="56ABBC30" w:rsidTr="002522AD">
        <w:tc>
          <w:tcPr>
            <w:tcW w:w="428" w:type="pct"/>
          </w:tcPr>
          <w:p w14:paraId="546A7C48" w14:textId="45439F9E" w:rsidR="002522AD" w:rsidRPr="008A48A4" w:rsidRDefault="002522AD" w:rsidP="00E14894">
            <w:pPr>
              <w:rPr>
                <w:rFonts w:asciiTheme="minorHAnsi" w:hAnsiTheme="minorHAnsi" w:cstheme="minorHAnsi"/>
                <w:sz w:val="18"/>
                <w:szCs w:val="18"/>
              </w:rPr>
            </w:pPr>
            <w:r w:rsidRPr="008A48A4">
              <w:rPr>
                <w:rFonts w:asciiTheme="minorHAnsi" w:hAnsiTheme="minorHAnsi" w:cstheme="minorHAnsi"/>
                <w:sz w:val="18"/>
                <w:szCs w:val="18"/>
              </w:rPr>
              <w:t>Exposure</w:t>
            </w:r>
          </w:p>
        </w:tc>
        <w:tc>
          <w:tcPr>
            <w:tcW w:w="712" w:type="pct"/>
          </w:tcPr>
          <w:p w14:paraId="142EB40B" w14:textId="6592AD2A" w:rsidR="002522AD" w:rsidRPr="008A48A4" w:rsidRDefault="002522AD" w:rsidP="00E14894">
            <w:pPr>
              <w:contextualSpacing/>
              <w:rPr>
                <w:rFonts w:asciiTheme="minorHAnsi" w:hAnsiTheme="minorHAnsi" w:cstheme="minorHAnsi"/>
                <w:sz w:val="18"/>
                <w:szCs w:val="18"/>
              </w:rPr>
            </w:pPr>
            <w:commentRangeStart w:id="0"/>
            <w:commentRangeStart w:id="1"/>
            <w:r w:rsidRPr="008A48A4">
              <w:rPr>
                <w:rFonts w:asciiTheme="minorHAnsi" w:hAnsiTheme="minorHAnsi" w:cstheme="minorHAnsi"/>
                <w:sz w:val="18"/>
                <w:szCs w:val="18"/>
              </w:rPr>
              <w:t>Maternal ZIKV infection</w:t>
            </w:r>
            <w:commentRangeEnd w:id="0"/>
            <w:r>
              <w:rPr>
                <w:rStyle w:val="CommentReference"/>
                <w:rFonts w:ascii="Calibri" w:eastAsia="Calibri" w:hAnsi="Calibri" w:cs="Calibri"/>
                <w:color w:val="000000"/>
                <w:lang w:eastAsia="en-CA"/>
              </w:rPr>
              <w:commentReference w:id="0"/>
            </w:r>
            <w:commentRangeEnd w:id="1"/>
            <w:r w:rsidR="00E93A93">
              <w:rPr>
                <w:rStyle w:val="CommentReference"/>
                <w:rFonts w:ascii="Calibri" w:eastAsia="Calibri" w:hAnsi="Calibri" w:cs="Calibri"/>
                <w:color w:val="000000"/>
                <w:lang w:eastAsia="en-CA"/>
              </w:rPr>
              <w:commentReference w:id="1"/>
            </w:r>
          </w:p>
        </w:tc>
        <w:tc>
          <w:tcPr>
            <w:tcW w:w="1392" w:type="pct"/>
          </w:tcPr>
          <w:p w14:paraId="5EBDD453" w14:textId="5491E44E" w:rsidR="002522AD" w:rsidRPr="008A48A4" w:rsidRDefault="002522AD" w:rsidP="00E14894">
            <w:pPr>
              <w:rPr>
                <w:rFonts w:asciiTheme="minorHAnsi" w:hAnsiTheme="minorHAnsi" w:cstheme="minorHAnsi"/>
                <w:sz w:val="18"/>
                <w:szCs w:val="18"/>
              </w:rPr>
            </w:pPr>
            <w:r w:rsidRPr="008A48A4">
              <w:rPr>
                <w:rFonts w:asciiTheme="minorHAnsi" w:hAnsiTheme="minorHAnsi" w:cstheme="minorHAnsi"/>
                <w:sz w:val="18"/>
                <w:szCs w:val="18"/>
              </w:rPr>
              <w:t>zikv_preg</w:t>
            </w:r>
          </w:p>
        </w:tc>
        <w:tc>
          <w:tcPr>
            <w:tcW w:w="2468" w:type="pct"/>
          </w:tcPr>
          <w:p w14:paraId="62BBBFE2" w14:textId="77777777" w:rsidR="002522AD" w:rsidRPr="008A48A4" w:rsidRDefault="002522AD" w:rsidP="00E14894">
            <w:pPr>
              <w:rPr>
                <w:rFonts w:asciiTheme="minorHAnsi" w:hAnsiTheme="minorHAnsi" w:cstheme="minorHAnsi"/>
                <w:sz w:val="18"/>
                <w:szCs w:val="18"/>
              </w:rPr>
            </w:pPr>
            <w:r w:rsidRPr="008A48A4">
              <w:rPr>
                <w:rFonts w:asciiTheme="minorHAnsi" w:hAnsiTheme="minorHAnsi" w:cstheme="minorHAnsi"/>
                <w:sz w:val="18"/>
                <w:szCs w:val="18"/>
              </w:rPr>
              <w:t>Was pregnant woman diagnosed with ZIKV during this pregnancy using any criteria (clinical or laboratory diagnosis or self report) as defined by the study?</w:t>
            </w:r>
          </w:p>
          <w:p w14:paraId="33875530" w14:textId="7B56D17D" w:rsidR="002522AD" w:rsidRPr="008A48A4" w:rsidRDefault="002522AD" w:rsidP="00E14894">
            <w:pPr>
              <w:rPr>
                <w:rFonts w:asciiTheme="minorHAnsi" w:hAnsiTheme="minorHAnsi" w:cstheme="minorHAnsi"/>
                <w:sz w:val="18"/>
                <w:szCs w:val="18"/>
              </w:rPr>
            </w:pPr>
            <w:r w:rsidRPr="008A48A4">
              <w:rPr>
                <w:rFonts w:asciiTheme="minorHAnsi" w:hAnsiTheme="minorHAnsi" w:cstheme="minorHAnsi"/>
                <w:sz w:val="18"/>
                <w:szCs w:val="18"/>
              </w:rPr>
              <w:t>0=No; 1=Yes; 666=Not applicable; 888=Not reported by study; 999=Missing</w:t>
            </w:r>
          </w:p>
        </w:tc>
      </w:tr>
      <w:tr w:rsidR="002522AD" w:rsidRPr="008A48A4" w14:paraId="37FFF797" w14:textId="06FFE0D2" w:rsidTr="002522AD">
        <w:tc>
          <w:tcPr>
            <w:tcW w:w="428" w:type="pct"/>
          </w:tcPr>
          <w:p w14:paraId="540A3EF8" w14:textId="77777777" w:rsidR="002522AD" w:rsidRPr="008A48A4" w:rsidRDefault="002522AD" w:rsidP="00E14894">
            <w:pPr>
              <w:rPr>
                <w:rFonts w:asciiTheme="minorHAnsi" w:hAnsiTheme="minorHAnsi" w:cstheme="minorHAnsi"/>
                <w:sz w:val="18"/>
                <w:szCs w:val="18"/>
              </w:rPr>
            </w:pPr>
          </w:p>
        </w:tc>
        <w:tc>
          <w:tcPr>
            <w:tcW w:w="712" w:type="pct"/>
          </w:tcPr>
          <w:p w14:paraId="281E9327" w14:textId="6873B393" w:rsidR="002522AD" w:rsidRPr="008A48A4" w:rsidRDefault="002522AD" w:rsidP="00E14894">
            <w:pPr>
              <w:contextualSpacing/>
              <w:rPr>
                <w:rFonts w:asciiTheme="minorHAnsi" w:hAnsiTheme="minorHAnsi" w:cstheme="minorHAnsi"/>
                <w:sz w:val="18"/>
                <w:szCs w:val="18"/>
              </w:rPr>
            </w:pPr>
            <w:r w:rsidRPr="008A48A4">
              <w:rPr>
                <w:rFonts w:asciiTheme="minorHAnsi" w:hAnsiTheme="minorHAnsi" w:cstheme="minorHAnsi"/>
                <w:sz w:val="18"/>
                <w:szCs w:val="18"/>
              </w:rPr>
              <w:t>Fetal or placental ZIKV infection</w:t>
            </w:r>
          </w:p>
        </w:tc>
        <w:tc>
          <w:tcPr>
            <w:tcW w:w="1392" w:type="pct"/>
          </w:tcPr>
          <w:p w14:paraId="1A23C452" w14:textId="1A7A8DE4" w:rsidR="002522AD" w:rsidRPr="008A48A4" w:rsidRDefault="002522AD" w:rsidP="00E14894">
            <w:pPr>
              <w:contextualSpacing/>
              <w:rPr>
                <w:rFonts w:asciiTheme="minorHAnsi" w:hAnsiTheme="minorHAnsi" w:cstheme="minorHAnsi"/>
                <w:sz w:val="18"/>
                <w:szCs w:val="18"/>
              </w:rPr>
            </w:pPr>
            <w:commentRangeStart w:id="2"/>
            <w:commentRangeStart w:id="3"/>
            <w:proofErr w:type="spellStart"/>
            <w:r w:rsidRPr="00D740B8">
              <w:rPr>
                <w:rFonts w:asciiTheme="minorHAnsi" w:hAnsiTheme="minorHAnsi" w:cstheme="minorHAnsi"/>
                <w:sz w:val="18"/>
                <w:szCs w:val="18"/>
              </w:rPr>
              <w:t>fet_</w:t>
            </w:r>
            <w:commentRangeStart w:id="4"/>
            <w:r w:rsidRPr="00D740B8">
              <w:rPr>
                <w:rFonts w:asciiTheme="minorHAnsi" w:hAnsiTheme="minorHAnsi" w:cstheme="minorHAnsi"/>
                <w:sz w:val="18"/>
                <w:szCs w:val="18"/>
              </w:rPr>
              <w:t>zikv</w:t>
            </w:r>
            <w:commentRangeEnd w:id="2"/>
            <w:proofErr w:type="spellEnd"/>
            <w:r w:rsidR="008161DD">
              <w:rPr>
                <w:rStyle w:val="CommentReference"/>
                <w:rFonts w:ascii="Calibri" w:eastAsia="Calibri" w:hAnsi="Calibri" w:cs="Calibri"/>
                <w:color w:val="000000"/>
                <w:lang w:eastAsia="en-CA"/>
              </w:rPr>
              <w:commentReference w:id="2"/>
            </w:r>
            <w:commentRangeEnd w:id="3"/>
            <w:r w:rsidR="00E93A93">
              <w:rPr>
                <w:rStyle w:val="CommentReference"/>
                <w:rFonts w:ascii="Calibri" w:eastAsia="Calibri" w:hAnsi="Calibri" w:cs="Calibri"/>
                <w:color w:val="000000"/>
                <w:lang w:eastAsia="en-CA"/>
              </w:rPr>
              <w:commentReference w:id="3"/>
            </w:r>
            <w:commentRangeEnd w:id="4"/>
            <w:r w:rsidR="00A14CE9">
              <w:rPr>
                <w:rStyle w:val="CommentReference"/>
                <w:rFonts w:ascii="Calibri" w:eastAsia="Calibri" w:hAnsi="Calibri" w:cs="Calibri"/>
                <w:color w:val="000000"/>
                <w:lang w:eastAsia="en-CA"/>
              </w:rPr>
              <w:commentReference w:id="4"/>
            </w:r>
          </w:p>
        </w:tc>
        <w:tc>
          <w:tcPr>
            <w:tcW w:w="2468" w:type="pct"/>
          </w:tcPr>
          <w:p w14:paraId="1D344BAC" w14:textId="77777777" w:rsidR="002522AD" w:rsidRPr="008A48A4" w:rsidRDefault="002522AD" w:rsidP="00E14894">
            <w:pPr>
              <w:contextualSpacing/>
              <w:rPr>
                <w:rFonts w:asciiTheme="minorHAnsi" w:hAnsiTheme="minorHAnsi" w:cstheme="minorHAnsi"/>
                <w:sz w:val="18"/>
                <w:szCs w:val="18"/>
              </w:rPr>
            </w:pPr>
            <w:r w:rsidRPr="008A48A4">
              <w:rPr>
                <w:rFonts w:asciiTheme="minorHAnsi" w:hAnsiTheme="minorHAnsi" w:cstheme="minorHAnsi"/>
                <w:sz w:val="18"/>
                <w:szCs w:val="18"/>
              </w:rPr>
              <w:t>Fetal ZIKV infection? As defined by the study.</w:t>
            </w:r>
          </w:p>
          <w:p w14:paraId="4392F2FA" w14:textId="18973D95" w:rsidR="002522AD" w:rsidRPr="008A48A4" w:rsidRDefault="002522AD" w:rsidP="00E14894">
            <w:pPr>
              <w:contextualSpacing/>
              <w:rPr>
                <w:rFonts w:asciiTheme="minorHAnsi" w:hAnsiTheme="minorHAnsi" w:cstheme="minorHAnsi"/>
                <w:sz w:val="18"/>
                <w:szCs w:val="18"/>
              </w:rPr>
            </w:pPr>
            <w:r w:rsidRPr="008A48A4">
              <w:rPr>
                <w:rFonts w:asciiTheme="minorHAnsi" w:hAnsiTheme="minorHAnsi" w:cstheme="minorHAnsi"/>
                <w:sz w:val="18"/>
                <w:szCs w:val="18"/>
              </w:rPr>
              <w:t>0=No; 1=Yes; 888=Not reported by study</w:t>
            </w:r>
          </w:p>
        </w:tc>
      </w:tr>
      <w:tr w:rsidR="002522AD" w:rsidRPr="008A48A4" w14:paraId="77698E47" w14:textId="0FD05086" w:rsidTr="002522AD">
        <w:tc>
          <w:tcPr>
            <w:tcW w:w="428" w:type="pct"/>
          </w:tcPr>
          <w:p w14:paraId="71CA2D13" w14:textId="77777777" w:rsidR="002522AD" w:rsidRPr="008A48A4" w:rsidRDefault="002522AD" w:rsidP="00E14894">
            <w:pPr>
              <w:rPr>
                <w:rFonts w:asciiTheme="minorHAnsi" w:hAnsiTheme="minorHAnsi" w:cstheme="minorHAnsi"/>
                <w:sz w:val="18"/>
                <w:szCs w:val="18"/>
              </w:rPr>
            </w:pPr>
            <w:r w:rsidRPr="008A48A4">
              <w:rPr>
                <w:rFonts w:asciiTheme="minorHAnsi" w:hAnsiTheme="minorHAnsi" w:cstheme="minorHAnsi"/>
                <w:sz w:val="18"/>
                <w:szCs w:val="18"/>
              </w:rPr>
              <w:t>Primary outcomes</w:t>
            </w:r>
          </w:p>
        </w:tc>
        <w:tc>
          <w:tcPr>
            <w:tcW w:w="712" w:type="pct"/>
          </w:tcPr>
          <w:p w14:paraId="74302E35" w14:textId="77777777" w:rsidR="002522AD" w:rsidRPr="008A48A4" w:rsidRDefault="002522AD" w:rsidP="00E14894">
            <w:pPr>
              <w:contextualSpacing/>
              <w:rPr>
                <w:rFonts w:asciiTheme="minorHAnsi" w:hAnsiTheme="minorHAnsi" w:cstheme="minorHAnsi"/>
                <w:sz w:val="18"/>
                <w:szCs w:val="18"/>
              </w:rPr>
            </w:pPr>
            <w:r w:rsidRPr="008A48A4">
              <w:rPr>
                <w:rFonts w:asciiTheme="minorHAnsi" w:hAnsiTheme="minorHAnsi" w:cstheme="minorHAnsi"/>
                <w:sz w:val="18"/>
                <w:szCs w:val="18"/>
              </w:rPr>
              <w:t xml:space="preserve">Miscarriage (&lt;20 weeks gestation) </w:t>
            </w:r>
          </w:p>
        </w:tc>
        <w:tc>
          <w:tcPr>
            <w:tcW w:w="1392" w:type="pct"/>
          </w:tcPr>
          <w:p w14:paraId="5392E317" w14:textId="6B5D4A6B" w:rsidR="002522AD" w:rsidRPr="008A48A4" w:rsidRDefault="002522AD" w:rsidP="00E14894">
            <w:pPr>
              <w:contextualSpacing/>
              <w:rPr>
                <w:rFonts w:asciiTheme="minorHAnsi" w:hAnsiTheme="minorHAnsi" w:cstheme="minorHAnsi"/>
                <w:sz w:val="18"/>
                <w:szCs w:val="18"/>
              </w:rPr>
            </w:pPr>
            <w:r w:rsidRPr="008A48A4">
              <w:rPr>
                <w:rFonts w:asciiTheme="minorHAnsi" w:hAnsiTheme="minorHAnsi" w:cstheme="minorHAnsi"/>
                <w:sz w:val="18"/>
                <w:szCs w:val="18"/>
              </w:rPr>
              <w:t>miscarriage</w:t>
            </w:r>
          </w:p>
        </w:tc>
        <w:tc>
          <w:tcPr>
            <w:tcW w:w="2468" w:type="pct"/>
          </w:tcPr>
          <w:p w14:paraId="4BFAE9DE" w14:textId="77777777" w:rsidR="002522AD" w:rsidRPr="008A48A4" w:rsidRDefault="002522AD" w:rsidP="00E14894">
            <w:pPr>
              <w:contextualSpacing/>
              <w:rPr>
                <w:rFonts w:asciiTheme="minorHAnsi" w:hAnsiTheme="minorHAnsi" w:cstheme="minorHAnsi"/>
                <w:sz w:val="18"/>
                <w:szCs w:val="18"/>
              </w:rPr>
            </w:pPr>
            <w:r w:rsidRPr="008A48A4">
              <w:rPr>
                <w:rFonts w:asciiTheme="minorHAnsi" w:hAnsiTheme="minorHAnsi" w:cstheme="minorHAnsi"/>
                <w:sz w:val="18"/>
                <w:szCs w:val="18"/>
              </w:rPr>
              <w:t xml:space="preserve">Documented miscarriage: spontaneous loss of the product of the gestation &lt;20 </w:t>
            </w:r>
            <w:proofErr w:type="spellStart"/>
            <w:r w:rsidRPr="008A48A4">
              <w:rPr>
                <w:rFonts w:asciiTheme="minorHAnsi" w:hAnsiTheme="minorHAnsi" w:cstheme="minorHAnsi"/>
                <w:sz w:val="18"/>
                <w:szCs w:val="18"/>
              </w:rPr>
              <w:t>wks</w:t>
            </w:r>
            <w:proofErr w:type="spellEnd"/>
          </w:p>
          <w:p w14:paraId="0E628B0B" w14:textId="0C19245F" w:rsidR="002522AD" w:rsidRPr="008A48A4" w:rsidRDefault="002522AD" w:rsidP="00E14894">
            <w:pPr>
              <w:contextualSpacing/>
              <w:rPr>
                <w:rFonts w:asciiTheme="minorHAnsi" w:hAnsiTheme="minorHAnsi" w:cstheme="minorHAnsi"/>
                <w:sz w:val="18"/>
                <w:szCs w:val="18"/>
              </w:rPr>
            </w:pPr>
            <w:r w:rsidRPr="008A48A4">
              <w:rPr>
                <w:rFonts w:asciiTheme="minorHAnsi" w:hAnsiTheme="minorHAnsi" w:cstheme="minorHAnsi"/>
                <w:sz w:val="18"/>
                <w:szCs w:val="18"/>
              </w:rPr>
              <w:t>0=No; 1=Yes; 555=Unknown; 888=Not measured by the study; 999=Missing</w:t>
            </w:r>
          </w:p>
        </w:tc>
      </w:tr>
      <w:tr w:rsidR="002522AD" w:rsidRPr="008A48A4" w14:paraId="1A208071" w14:textId="3C4F856A" w:rsidTr="002522AD">
        <w:tc>
          <w:tcPr>
            <w:tcW w:w="428" w:type="pct"/>
          </w:tcPr>
          <w:p w14:paraId="52BFA743" w14:textId="77777777" w:rsidR="002522AD" w:rsidRPr="008A48A4" w:rsidRDefault="002522AD" w:rsidP="00E14894">
            <w:pPr>
              <w:rPr>
                <w:rFonts w:asciiTheme="minorHAnsi" w:hAnsiTheme="minorHAnsi" w:cstheme="minorHAnsi"/>
                <w:sz w:val="18"/>
                <w:szCs w:val="18"/>
              </w:rPr>
            </w:pPr>
          </w:p>
        </w:tc>
        <w:tc>
          <w:tcPr>
            <w:tcW w:w="712" w:type="pct"/>
          </w:tcPr>
          <w:p w14:paraId="1D809866" w14:textId="77777777" w:rsidR="002522AD" w:rsidRPr="008A48A4" w:rsidRDefault="002522AD" w:rsidP="00E14894">
            <w:pPr>
              <w:contextualSpacing/>
              <w:rPr>
                <w:rFonts w:asciiTheme="minorHAnsi" w:hAnsiTheme="minorHAnsi" w:cstheme="minorHAnsi"/>
                <w:sz w:val="18"/>
                <w:szCs w:val="18"/>
              </w:rPr>
            </w:pPr>
          </w:p>
        </w:tc>
        <w:tc>
          <w:tcPr>
            <w:tcW w:w="1392" w:type="pct"/>
          </w:tcPr>
          <w:p w14:paraId="69633979" w14:textId="6EDF16F0" w:rsidR="002522AD" w:rsidRPr="008A48A4" w:rsidRDefault="002522AD" w:rsidP="00E14894">
            <w:pPr>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miscarriage_ga</w:t>
            </w:r>
            <w:proofErr w:type="spellEnd"/>
          </w:p>
        </w:tc>
        <w:tc>
          <w:tcPr>
            <w:tcW w:w="2468" w:type="pct"/>
          </w:tcPr>
          <w:p w14:paraId="61F21D90" w14:textId="77777777" w:rsidR="002522AD" w:rsidRPr="008A48A4" w:rsidRDefault="002522AD" w:rsidP="00E14894">
            <w:pPr>
              <w:contextualSpacing/>
              <w:rPr>
                <w:rFonts w:asciiTheme="minorHAnsi" w:hAnsiTheme="minorHAnsi" w:cstheme="minorHAnsi"/>
                <w:sz w:val="18"/>
                <w:szCs w:val="18"/>
              </w:rPr>
            </w:pPr>
            <w:r w:rsidRPr="008A48A4">
              <w:rPr>
                <w:rFonts w:asciiTheme="minorHAnsi" w:hAnsiTheme="minorHAnsi" w:cstheme="minorHAnsi"/>
                <w:sz w:val="18"/>
                <w:szCs w:val="18"/>
              </w:rPr>
              <w:t>Gestational age of miscarriage (Weeks; miscarriage defined as spontaneous loss prior to 20 weeks is a miscarriage)</w:t>
            </w:r>
          </w:p>
          <w:p w14:paraId="1EA0CE8C" w14:textId="5A3C9560" w:rsidR="002522AD" w:rsidRPr="008A48A4" w:rsidRDefault="002522AD" w:rsidP="00E14894">
            <w:pPr>
              <w:contextualSpacing/>
              <w:rPr>
                <w:rFonts w:asciiTheme="minorHAnsi" w:hAnsiTheme="minorHAnsi" w:cstheme="minorHAnsi"/>
                <w:sz w:val="18"/>
                <w:szCs w:val="18"/>
              </w:rPr>
            </w:pPr>
            <w:r w:rsidRPr="008A48A4">
              <w:rPr>
                <w:rFonts w:asciiTheme="minorHAnsi" w:hAnsiTheme="minorHAnsi" w:cstheme="minorHAnsi"/>
                <w:sz w:val="18"/>
                <w:szCs w:val="18"/>
              </w:rPr>
              <w:t xml:space="preserve">1-20 weeks; </w:t>
            </w:r>
            <w:r>
              <w:rPr>
                <w:rFonts w:asciiTheme="minorHAnsi" w:hAnsiTheme="minorHAnsi" w:cstheme="minorHAnsi"/>
                <w:sz w:val="18"/>
                <w:szCs w:val="18"/>
              </w:rPr>
              <w:t>666</w:t>
            </w:r>
            <w:r w:rsidRPr="008A48A4">
              <w:rPr>
                <w:rFonts w:asciiTheme="minorHAnsi" w:hAnsiTheme="minorHAnsi" w:cstheme="minorHAnsi"/>
                <w:sz w:val="18"/>
                <w:szCs w:val="18"/>
              </w:rPr>
              <w:t>=Unknown; 888=Not measured by the study; 999=Missing</w:t>
            </w:r>
          </w:p>
        </w:tc>
      </w:tr>
      <w:tr w:rsidR="002522AD" w:rsidRPr="008A48A4" w14:paraId="71C94FC9" w14:textId="0399FAEE" w:rsidTr="002522AD">
        <w:tc>
          <w:tcPr>
            <w:tcW w:w="428" w:type="pct"/>
          </w:tcPr>
          <w:p w14:paraId="44BFA178" w14:textId="77777777" w:rsidR="002522AD" w:rsidRPr="008A48A4" w:rsidRDefault="002522AD" w:rsidP="00C1731F">
            <w:pPr>
              <w:rPr>
                <w:rFonts w:asciiTheme="minorHAnsi" w:hAnsiTheme="minorHAnsi" w:cstheme="minorHAnsi"/>
                <w:sz w:val="18"/>
                <w:szCs w:val="18"/>
              </w:rPr>
            </w:pPr>
          </w:p>
        </w:tc>
        <w:tc>
          <w:tcPr>
            <w:tcW w:w="712" w:type="pct"/>
          </w:tcPr>
          <w:p w14:paraId="06A2585B" w14:textId="77777777" w:rsidR="002522AD" w:rsidRPr="008A48A4" w:rsidRDefault="002522AD" w:rsidP="00C1731F">
            <w:pPr>
              <w:contextualSpacing/>
              <w:rPr>
                <w:rFonts w:asciiTheme="minorHAnsi" w:hAnsiTheme="minorHAnsi" w:cstheme="minorHAnsi"/>
                <w:sz w:val="18"/>
                <w:szCs w:val="18"/>
              </w:rPr>
            </w:pPr>
          </w:p>
        </w:tc>
        <w:tc>
          <w:tcPr>
            <w:tcW w:w="1392" w:type="pct"/>
          </w:tcPr>
          <w:p w14:paraId="09B4A837" w14:textId="7F61DFA6" w:rsidR="008161DD" w:rsidRDefault="002522AD" w:rsidP="00C1731F">
            <w:pPr>
              <w:contextualSpacing/>
              <w:rPr>
                <w:rFonts w:asciiTheme="minorHAnsi" w:hAnsiTheme="minorHAnsi" w:cstheme="minorHAnsi"/>
                <w:sz w:val="18"/>
                <w:szCs w:val="18"/>
              </w:rPr>
            </w:pPr>
            <w:bookmarkStart w:id="5" w:name="_Hlk71556506"/>
            <w:proofErr w:type="spellStart"/>
            <w:r w:rsidRPr="00D740B8">
              <w:rPr>
                <w:rFonts w:asciiTheme="minorHAnsi" w:hAnsiTheme="minorHAnsi" w:cstheme="minorHAnsi"/>
                <w:sz w:val="18"/>
                <w:szCs w:val="18"/>
              </w:rPr>
              <w:t>loss_etiology</w:t>
            </w:r>
            <w:bookmarkEnd w:id="5"/>
            <w:proofErr w:type="spellEnd"/>
            <w:r w:rsidR="008161DD">
              <w:rPr>
                <w:rFonts w:asciiTheme="minorHAnsi" w:hAnsiTheme="minorHAnsi" w:cstheme="minorHAnsi"/>
                <w:sz w:val="18"/>
                <w:szCs w:val="18"/>
              </w:rPr>
              <w:t xml:space="preserve"> </w:t>
            </w:r>
            <w:r w:rsidR="00BA17CD">
              <w:rPr>
                <w:rFonts w:asciiTheme="minorHAnsi" w:hAnsiTheme="minorHAnsi" w:cstheme="minorHAnsi"/>
                <w:sz w:val="18"/>
                <w:szCs w:val="18"/>
              </w:rPr>
              <w:t>(passive imputation)</w:t>
            </w:r>
          </w:p>
          <w:p w14:paraId="6753CD29" w14:textId="77777777" w:rsidR="008161DD" w:rsidRDefault="008161DD" w:rsidP="00C1731F">
            <w:pPr>
              <w:contextualSpacing/>
              <w:rPr>
                <w:rFonts w:asciiTheme="minorHAnsi" w:hAnsiTheme="minorHAnsi" w:cstheme="minorHAnsi"/>
                <w:sz w:val="18"/>
                <w:szCs w:val="18"/>
              </w:rPr>
            </w:pPr>
          </w:p>
          <w:p w14:paraId="7A5C026B" w14:textId="77777777" w:rsidR="008161DD" w:rsidRDefault="008161DD" w:rsidP="00C1731F">
            <w:pPr>
              <w:contextualSpacing/>
              <w:rPr>
                <w:rFonts w:asciiTheme="minorHAnsi" w:hAnsiTheme="minorHAnsi" w:cstheme="minorHAnsi"/>
                <w:sz w:val="18"/>
                <w:szCs w:val="18"/>
              </w:rPr>
            </w:pPr>
            <w:commentRangeStart w:id="6"/>
            <w:commentRangeStart w:id="7"/>
            <w:r>
              <w:rPr>
                <w:rFonts w:asciiTheme="minorHAnsi" w:hAnsiTheme="minorHAnsi" w:cstheme="minorHAnsi"/>
                <w:sz w:val="18"/>
                <w:szCs w:val="18"/>
              </w:rPr>
              <w:t xml:space="preserve">if </w:t>
            </w:r>
            <w:proofErr w:type="spellStart"/>
            <w:r>
              <w:rPr>
                <w:rFonts w:asciiTheme="minorHAnsi" w:hAnsiTheme="minorHAnsi" w:cstheme="minorHAnsi"/>
                <w:sz w:val="18"/>
                <w:szCs w:val="18"/>
              </w:rPr>
              <w:t>loss_etiology</w:t>
            </w:r>
            <w:proofErr w:type="spellEnd"/>
            <w:r>
              <w:rPr>
                <w:rFonts w:asciiTheme="minorHAnsi" w:hAnsiTheme="minorHAnsi" w:cstheme="minorHAnsi"/>
                <w:sz w:val="18"/>
                <w:szCs w:val="18"/>
              </w:rPr>
              <w:t>=1 -&gt; miscarriage=1</w:t>
            </w:r>
          </w:p>
          <w:p w14:paraId="22D242A7" w14:textId="77777777" w:rsidR="00BA17CD" w:rsidRDefault="00BA17CD" w:rsidP="00C1731F">
            <w:pPr>
              <w:contextualSpacing/>
              <w:rPr>
                <w:rFonts w:asciiTheme="minorHAnsi" w:hAnsiTheme="minorHAnsi" w:cstheme="minorHAnsi"/>
                <w:sz w:val="18"/>
                <w:szCs w:val="18"/>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loss_etiology</w:t>
            </w:r>
            <w:proofErr w:type="spellEnd"/>
            <w:r>
              <w:rPr>
                <w:rFonts w:asciiTheme="minorHAnsi" w:hAnsiTheme="minorHAnsi" w:cstheme="minorHAnsi"/>
                <w:sz w:val="18"/>
                <w:szCs w:val="18"/>
              </w:rPr>
              <w:t>=0 or 2 or 3 -&gt; miscarriage=0</w:t>
            </w:r>
            <w:commentRangeEnd w:id="6"/>
            <w:r>
              <w:rPr>
                <w:rStyle w:val="CommentReference"/>
                <w:rFonts w:ascii="Calibri" w:eastAsia="Calibri" w:hAnsi="Calibri" w:cs="Calibri"/>
                <w:color w:val="000000"/>
                <w:lang w:eastAsia="en-CA"/>
              </w:rPr>
              <w:commentReference w:id="6"/>
            </w:r>
            <w:commentRangeEnd w:id="7"/>
            <w:r w:rsidR="00480779">
              <w:rPr>
                <w:rStyle w:val="CommentReference"/>
                <w:rFonts w:ascii="Calibri" w:eastAsia="Calibri" w:hAnsi="Calibri" w:cs="Calibri"/>
                <w:color w:val="000000"/>
                <w:lang w:eastAsia="en-CA"/>
              </w:rPr>
              <w:commentReference w:id="7"/>
            </w:r>
          </w:p>
          <w:p w14:paraId="6349690F" w14:textId="77777777" w:rsidR="00F33F63" w:rsidRDefault="00F33F63" w:rsidP="00C1731F">
            <w:pPr>
              <w:contextualSpacing/>
              <w:rPr>
                <w:rFonts w:asciiTheme="minorHAnsi" w:hAnsiTheme="minorHAnsi" w:cstheme="minorHAnsi"/>
                <w:sz w:val="18"/>
                <w:szCs w:val="18"/>
              </w:rPr>
            </w:pPr>
          </w:p>
          <w:p w14:paraId="7E2A4047" w14:textId="77777777" w:rsidR="00CA0631" w:rsidRDefault="00F33F63" w:rsidP="00CA0631">
            <w:pPr>
              <w:contextualSpacing/>
              <w:rPr>
                <w:ins w:id="8" w:author="MC" w:date="2022-08-01T13:34:00Z"/>
                <w:rFonts w:asciiTheme="minorHAnsi" w:hAnsiTheme="minorHAnsi" w:cstheme="minorHAnsi"/>
                <w:sz w:val="18"/>
                <w:szCs w:val="18"/>
              </w:rPr>
            </w:pPr>
            <w:ins w:id="9" w:author="MC" w:date="2022-08-01T11:31:00Z">
              <w:r>
                <w:rPr>
                  <w:rFonts w:asciiTheme="minorHAnsi" w:hAnsiTheme="minorHAnsi" w:cstheme="minorHAnsi"/>
                  <w:sz w:val="18"/>
                  <w:szCs w:val="18"/>
                </w:rPr>
                <w:t xml:space="preserve">if </w:t>
              </w:r>
              <w:proofErr w:type="spellStart"/>
              <w:r>
                <w:rPr>
                  <w:rFonts w:asciiTheme="minorHAnsi" w:hAnsiTheme="minorHAnsi" w:cstheme="minorHAnsi"/>
                  <w:sz w:val="18"/>
                  <w:szCs w:val="18"/>
                </w:rPr>
                <w:t>loss_etiology</w:t>
              </w:r>
              <w:proofErr w:type="spellEnd"/>
              <w:r>
                <w:rPr>
                  <w:rFonts w:asciiTheme="minorHAnsi" w:hAnsiTheme="minorHAnsi" w:cstheme="minorHAnsi"/>
                  <w:sz w:val="18"/>
                  <w:szCs w:val="18"/>
                </w:rPr>
                <w:t>=1 -&gt; miscarriage=1</w:t>
              </w:r>
              <w:r w:rsidR="00734212">
                <w:rPr>
                  <w:rFonts w:asciiTheme="minorHAnsi" w:hAnsiTheme="minorHAnsi" w:cstheme="minorHAnsi"/>
                  <w:sz w:val="18"/>
                  <w:szCs w:val="18"/>
                </w:rPr>
                <w:t xml:space="preserve">, </w:t>
              </w:r>
            </w:ins>
          </w:p>
          <w:p w14:paraId="1D219802" w14:textId="77777777" w:rsidR="00F33F63" w:rsidRDefault="00F33F63" w:rsidP="00CA0631">
            <w:pPr>
              <w:contextualSpacing/>
              <w:rPr>
                <w:ins w:id="10" w:author="MC" w:date="2022-08-01T13:34:00Z"/>
                <w:rFonts w:asciiTheme="minorHAnsi" w:hAnsiTheme="minorHAnsi" w:cstheme="minorHAnsi"/>
                <w:sz w:val="18"/>
                <w:szCs w:val="18"/>
              </w:rPr>
            </w:pPr>
            <w:ins w:id="11" w:author="MC" w:date="2022-08-01T11:31:00Z">
              <w:r>
                <w:rPr>
                  <w:rFonts w:asciiTheme="minorHAnsi" w:hAnsiTheme="minorHAnsi" w:cstheme="minorHAnsi"/>
                  <w:sz w:val="18"/>
                  <w:szCs w:val="18"/>
                </w:rPr>
                <w:t xml:space="preserve">if </w:t>
              </w:r>
              <w:proofErr w:type="spellStart"/>
              <w:r>
                <w:rPr>
                  <w:rFonts w:asciiTheme="minorHAnsi" w:hAnsiTheme="minorHAnsi" w:cstheme="minorHAnsi"/>
                  <w:sz w:val="18"/>
                  <w:szCs w:val="18"/>
                </w:rPr>
                <w:t>loss_etiology</w:t>
              </w:r>
              <w:proofErr w:type="spellEnd"/>
              <w:r>
                <w:rPr>
                  <w:rFonts w:asciiTheme="minorHAnsi" w:hAnsiTheme="minorHAnsi" w:cstheme="minorHAnsi"/>
                  <w:sz w:val="18"/>
                  <w:szCs w:val="18"/>
                </w:rPr>
                <w:t>=0 or miscarriage=0</w:t>
              </w:r>
              <w:commentRangeStart w:id="12"/>
              <w:commentRangeEnd w:id="12"/>
              <w:r>
                <w:rPr>
                  <w:rStyle w:val="CommentReference"/>
                  <w:rFonts w:ascii="Calibri" w:eastAsia="Calibri" w:hAnsi="Calibri" w:cs="Calibri"/>
                  <w:color w:val="000000"/>
                  <w:lang w:eastAsia="en-CA"/>
                </w:rPr>
                <w:commentReference w:id="12"/>
              </w:r>
            </w:ins>
          </w:p>
          <w:p w14:paraId="11D14390" w14:textId="7091084F" w:rsidR="00004D5A" w:rsidRDefault="00004D5A" w:rsidP="00004D5A">
            <w:pPr>
              <w:contextualSpacing/>
              <w:rPr>
                <w:ins w:id="13" w:author="MC" w:date="2022-08-01T13:34:00Z"/>
                <w:rFonts w:asciiTheme="minorHAnsi" w:hAnsiTheme="minorHAnsi" w:cstheme="minorHAnsi"/>
                <w:sz w:val="18"/>
                <w:szCs w:val="18"/>
              </w:rPr>
            </w:pPr>
            <w:ins w:id="14" w:author="MC" w:date="2022-08-01T13:34:00Z">
              <w:r>
                <w:rPr>
                  <w:rFonts w:asciiTheme="minorHAnsi" w:hAnsiTheme="minorHAnsi" w:cstheme="minorHAnsi"/>
                  <w:b/>
                  <w:bCs/>
                  <w:sz w:val="18"/>
                  <w:szCs w:val="18"/>
                </w:rPr>
                <w:t xml:space="preserve">if </w:t>
              </w:r>
              <w:proofErr w:type="spellStart"/>
              <w:r>
                <w:rPr>
                  <w:rFonts w:asciiTheme="minorHAnsi" w:hAnsiTheme="minorHAnsi" w:cstheme="minorHAnsi"/>
                  <w:sz w:val="18"/>
                  <w:szCs w:val="18"/>
                </w:rPr>
                <w:t>loss_etiology</w:t>
              </w:r>
              <w:proofErr w:type="spellEnd"/>
              <w:r>
                <w:rPr>
                  <w:rFonts w:asciiTheme="minorHAnsi" w:hAnsiTheme="minorHAnsi" w:cstheme="minorHAnsi"/>
                  <w:sz w:val="18"/>
                  <w:szCs w:val="18"/>
                </w:rPr>
                <w:t>=</w:t>
              </w:r>
              <w:r>
                <w:rPr>
                  <w:rFonts w:asciiTheme="minorHAnsi" w:hAnsiTheme="minorHAnsi" w:cstheme="minorHAnsi"/>
                  <w:b/>
                  <w:bCs/>
                  <w:sz w:val="18"/>
                  <w:szCs w:val="18"/>
                </w:rPr>
                <w:t xml:space="preserve"> </w:t>
              </w:r>
              <w:r>
                <w:rPr>
                  <w:rFonts w:asciiTheme="minorHAnsi" w:hAnsiTheme="minorHAnsi" w:cstheme="minorHAnsi"/>
                  <w:sz w:val="18"/>
                  <w:szCs w:val="18"/>
                </w:rPr>
                <w:t xml:space="preserve">2 or 3 we cannot indicate whether miscarriage is </w:t>
              </w:r>
              <w:r w:rsidR="00845735">
                <w:rPr>
                  <w:rFonts w:asciiTheme="minorHAnsi" w:hAnsiTheme="minorHAnsi" w:cstheme="minorHAnsi"/>
                  <w:sz w:val="18"/>
                  <w:szCs w:val="18"/>
                </w:rPr>
                <w:t xml:space="preserve">1 or 0, if </w:t>
              </w:r>
            </w:ins>
            <w:proofErr w:type="spellStart"/>
            <w:ins w:id="15" w:author="MC" w:date="2022-08-01T13:35:00Z">
              <w:r w:rsidR="00845735">
                <w:rPr>
                  <w:rFonts w:asciiTheme="minorHAnsi" w:hAnsiTheme="minorHAnsi" w:cstheme="minorHAnsi"/>
                  <w:sz w:val="18"/>
                  <w:szCs w:val="18"/>
                </w:rPr>
                <w:t>loss_etiology</w:t>
              </w:r>
              <w:proofErr w:type="spellEnd"/>
              <w:r w:rsidR="00845735">
                <w:rPr>
                  <w:rFonts w:asciiTheme="minorHAnsi" w:hAnsiTheme="minorHAnsi" w:cstheme="minorHAnsi"/>
                  <w:sz w:val="18"/>
                  <w:szCs w:val="18"/>
                </w:rPr>
                <w:t>=</w:t>
              </w:r>
              <w:r w:rsidR="00A93768">
                <w:rPr>
                  <w:rFonts w:asciiTheme="minorHAnsi" w:hAnsiTheme="minorHAnsi" w:cstheme="minorHAnsi"/>
                  <w:sz w:val="18"/>
                  <w:szCs w:val="18"/>
                </w:rPr>
                <w:t>2</w:t>
              </w:r>
            </w:ins>
            <w:ins w:id="16" w:author="MC" w:date="2022-08-01T13:36:00Z">
              <w:r w:rsidR="0090493F">
                <w:rPr>
                  <w:rFonts w:asciiTheme="minorHAnsi" w:hAnsiTheme="minorHAnsi" w:cstheme="minorHAnsi"/>
                  <w:sz w:val="18"/>
                  <w:szCs w:val="18"/>
                </w:rPr>
                <w:t xml:space="preserve"> or 3,</w:t>
              </w:r>
            </w:ins>
            <w:ins w:id="17" w:author="MC" w:date="2022-08-01T13:35:00Z">
              <w:r w:rsidR="00845735">
                <w:rPr>
                  <w:rFonts w:asciiTheme="minorHAnsi" w:hAnsiTheme="minorHAnsi" w:cstheme="minorHAnsi"/>
                  <w:sz w:val="18"/>
                  <w:szCs w:val="18"/>
                </w:rPr>
                <w:t xml:space="preserve"> is not miscarriage</w:t>
              </w:r>
              <w:r w:rsidR="00A93768">
                <w:rPr>
                  <w:rFonts w:asciiTheme="minorHAnsi" w:hAnsiTheme="minorHAnsi" w:cstheme="minorHAnsi"/>
                  <w:sz w:val="18"/>
                  <w:szCs w:val="18"/>
                </w:rPr>
                <w:t xml:space="preserve"> but a loss.</w:t>
              </w:r>
            </w:ins>
          </w:p>
          <w:p w14:paraId="1D2453C8" w14:textId="24199C8B" w:rsidR="00004D5A" w:rsidRPr="00F33F63" w:rsidRDefault="00004D5A" w:rsidP="00CA0631">
            <w:pPr>
              <w:contextualSpacing/>
              <w:rPr>
                <w:rFonts w:asciiTheme="minorHAnsi" w:hAnsiTheme="minorHAnsi" w:cstheme="minorHAnsi"/>
                <w:b/>
                <w:bCs/>
                <w:sz w:val="18"/>
                <w:szCs w:val="18"/>
                <w:rPrChange w:id="18" w:author="MC" w:date="2022-08-01T11:31:00Z">
                  <w:rPr>
                    <w:rFonts w:asciiTheme="minorHAnsi" w:hAnsiTheme="minorHAnsi" w:cstheme="minorHAnsi"/>
                    <w:sz w:val="18"/>
                    <w:szCs w:val="18"/>
                  </w:rPr>
                </w:rPrChange>
              </w:rPr>
            </w:pPr>
          </w:p>
        </w:tc>
        <w:tc>
          <w:tcPr>
            <w:tcW w:w="2468" w:type="pct"/>
          </w:tcPr>
          <w:p w14:paraId="7F70250A" w14:textId="77777777" w:rsidR="002522AD" w:rsidRPr="008A48A4" w:rsidRDefault="002522AD" w:rsidP="00C1731F">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Cause of infant/fetus death</w:t>
            </w:r>
          </w:p>
          <w:p w14:paraId="0C49EA0F" w14:textId="77777777" w:rsidR="002522AD" w:rsidRPr="001566C0" w:rsidRDefault="002522AD" w:rsidP="00C1731F">
            <w:pPr>
              <w:spacing w:line="276" w:lineRule="auto"/>
              <w:contextualSpacing/>
              <w:rPr>
                <w:rFonts w:asciiTheme="minorHAnsi" w:hAnsiTheme="minorHAnsi" w:cstheme="minorHAnsi"/>
                <w:sz w:val="18"/>
                <w:szCs w:val="18"/>
              </w:rPr>
            </w:pPr>
            <w:r w:rsidRPr="001566C0">
              <w:rPr>
                <w:rFonts w:asciiTheme="minorHAnsi" w:hAnsiTheme="minorHAnsi" w:cstheme="minorHAnsi"/>
                <w:sz w:val="18"/>
                <w:szCs w:val="18"/>
              </w:rPr>
              <w:t>0=any live births (even if resulted in early/neo/perinatal death)</w:t>
            </w:r>
          </w:p>
          <w:p w14:paraId="0AA4EF3C" w14:textId="77777777" w:rsidR="002522AD" w:rsidRPr="001566C0" w:rsidRDefault="002522AD" w:rsidP="00C1731F">
            <w:pPr>
              <w:spacing w:line="276" w:lineRule="auto"/>
              <w:contextualSpacing/>
              <w:rPr>
                <w:rFonts w:asciiTheme="minorHAnsi" w:hAnsiTheme="minorHAnsi" w:cstheme="minorHAnsi"/>
                <w:sz w:val="18"/>
                <w:szCs w:val="18"/>
              </w:rPr>
            </w:pPr>
            <w:r w:rsidRPr="001566C0">
              <w:rPr>
                <w:rFonts w:asciiTheme="minorHAnsi" w:hAnsiTheme="minorHAnsi" w:cstheme="minorHAnsi"/>
                <w:sz w:val="18"/>
                <w:szCs w:val="18"/>
              </w:rPr>
              <w:t>1=abortion/miscarriage (any loss, spontaneous or voluntary &lt;20 weeks</w:t>
            </w:r>
            <w:proofErr w:type="gramStart"/>
            <w:r w:rsidRPr="001566C0">
              <w:rPr>
                <w:rFonts w:asciiTheme="minorHAnsi" w:hAnsiTheme="minorHAnsi" w:cstheme="minorHAnsi"/>
                <w:sz w:val="18"/>
                <w:szCs w:val="18"/>
              </w:rPr>
              <w:t>);</w:t>
            </w:r>
            <w:proofErr w:type="gramEnd"/>
          </w:p>
          <w:p w14:paraId="747A8398" w14:textId="77777777" w:rsidR="002522AD" w:rsidRPr="001566C0" w:rsidRDefault="002522AD" w:rsidP="00C1731F">
            <w:pPr>
              <w:spacing w:line="276" w:lineRule="auto"/>
              <w:contextualSpacing/>
              <w:rPr>
                <w:rFonts w:asciiTheme="minorHAnsi" w:hAnsiTheme="minorHAnsi" w:cstheme="minorHAnsi"/>
                <w:sz w:val="18"/>
                <w:szCs w:val="18"/>
              </w:rPr>
            </w:pPr>
            <w:r w:rsidRPr="001566C0">
              <w:rPr>
                <w:rFonts w:asciiTheme="minorHAnsi" w:hAnsiTheme="minorHAnsi" w:cstheme="minorHAnsi"/>
                <w:sz w:val="18"/>
                <w:szCs w:val="18"/>
              </w:rPr>
              <w:t>2=fetal demise (any loss after 20 weeks</w:t>
            </w:r>
            <w:proofErr w:type="gramStart"/>
            <w:r w:rsidRPr="001566C0">
              <w:rPr>
                <w:rFonts w:asciiTheme="minorHAnsi" w:hAnsiTheme="minorHAnsi" w:cstheme="minorHAnsi"/>
                <w:sz w:val="18"/>
                <w:szCs w:val="18"/>
              </w:rPr>
              <w:t>);</w:t>
            </w:r>
            <w:proofErr w:type="gramEnd"/>
            <w:r w:rsidRPr="001566C0">
              <w:rPr>
                <w:rFonts w:asciiTheme="minorHAnsi" w:hAnsiTheme="minorHAnsi" w:cstheme="minorHAnsi"/>
                <w:sz w:val="18"/>
                <w:szCs w:val="18"/>
              </w:rPr>
              <w:t xml:space="preserve"> </w:t>
            </w:r>
          </w:p>
          <w:p w14:paraId="1B176445" w14:textId="77777777" w:rsidR="002522AD" w:rsidRPr="001566C0" w:rsidRDefault="002522AD" w:rsidP="00C1731F">
            <w:pPr>
              <w:spacing w:line="276" w:lineRule="auto"/>
              <w:contextualSpacing/>
              <w:rPr>
                <w:rFonts w:asciiTheme="minorHAnsi" w:hAnsiTheme="minorHAnsi" w:cstheme="minorHAnsi"/>
                <w:sz w:val="18"/>
                <w:szCs w:val="18"/>
              </w:rPr>
            </w:pPr>
            <w:r w:rsidRPr="001566C0">
              <w:rPr>
                <w:rFonts w:asciiTheme="minorHAnsi" w:hAnsiTheme="minorHAnsi" w:cstheme="minorHAnsi"/>
                <w:sz w:val="18"/>
                <w:szCs w:val="18"/>
              </w:rPr>
              <w:t>3=</w:t>
            </w:r>
            <w:commentRangeStart w:id="19"/>
            <w:r w:rsidRPr="001566C0">
              <w:rPr>
                <w:rFonts w:asciiTheme="minorHAnsi" w:hAnsiTheme="minorHAnsi" w:cstheme="minorHAnsi"/>
                <w:sz w:val="18"/>
                <w:szCs w:val="18"/>
              </w:rPr>
              <w:t xml:space="preserve">Stillbirth </w:t>
            </w:r>
            <w:commentRangeEnd w:id="19"/>
            <w:r w:rsidR="002E1156">
              <w:rPr>
                <w:rStyle w:val="CommentReference"/>
                <w:rFonts w:ascii="Calibri" w:eastAsia="Calibri" w:hAnsi="Calibri" w:cs="Calibri"/>
                <w:color w:val="000000"/>
                <w:lang w:eastAsia="en-CA"/>
              </w:rPr>
              <w:commentReference w:id="19"/>
            </w:r>
            <w:r w:rsidRPr="001566C0">
              <w:rPr>
                <w:rFonts w:asciiTheme="minorHAnsi" w:hAnsiTheme="minorHAnsi" w:cstheme="minorHAnsi"/>
                <w:sz w:val="18"/>
                <w:szCs w:val="18"/>
              </w:rPr>
              <w:t>or Intrapartum death (death during labor)</w:t>
            </w:r>
          </w:p>
          <w:p w14:paraId="6B6E5CE4" w14:textId="77777777" w:rsidR="002522AD" w:rsidRPr="001566C0" w:rsidRDefault="002522AD" w:rsidP="00C1731F">
            <w:pPr>
              <w:spacing w:line="276" w:lineRule="auto"/>
              <w:contextualSpacing/>
              <w:rPr>
                <w:rFonts w:asciiTheme="minorHAnsi" w:hAnsiTheme="minorHAnsi" w:cstheme="minorHAnsi"/>
                <w:sz w:val="18"/>
                <w:szCs w:val="18"/>
              </w:rPr>
            </w:pPr>
            <w:r w:rsidRPr="001566C0">
              <w:rPr>
                <w:rFonts w:asciiTheme="minorHAnsi" w:hAnsiTheme="minorHAnsi" w:cstheme="minorHAnsi"/>
                <w:sz w:val="18"/>
                <w:szCs w:val="18"/>
              </w:rPr>
              <w:t>666= Not Applicable (Not Pregnant)</w:t>
            </w:r>
          </w:p>
          <w:p w14:paraId="03EE8F04" w14:textId="77777777" w:rsidR="002522AD" w:rsidRPr="001566C0" w:rsidRDefault="002522AD" w:rsidP="00C1731F">
            <w:pPr>
              <w:spacing w:line="276" w:lineRule="auto"/>
              <w:contextualSpacing/>
              <w:rPr>
                <w:rFonts w:asciiTheme="minorHAnsi" w:hAnsiTheme="minorHAnsi" w:cstheme="minorHAnsi"/>
                <w:sz w:val="18"/>
                <w:szCs w:val="18"/>
              </w:rPr>
            </w:pPr>
            <w:r w:rsidRPr="001566C0">
              <w:rPr>
                <w:rFonts w:asciiTheme="minorHAnsi" w:hAnsiTheme="minorHAnsi" w:cstheme="minorHAnsi"/>
                <w:sz w:val="18"/>
                <w:szCs w:val="18"/>
              </w:rPr>
              <w:t>888=Not reported by study</w:t>
            </w:r>
          </w:p>
          <w:p w14:paraId="15AEE664" w14:textId="71F14D6A" w:rsidR="002522AD" w:rsidRPr="008A48A4" w:rsidRDefault="002522AD" w:rsidP="00C1731F">
            <w:pPr>
              <w:contextualSpacing/>
              <w:rPr>
                <w:rFonts w:asciiTheme="minorHAnsi" w:hAnsiTheme="minorHAnsi" w:cstheme="minorHAnsi"/>
                <w:sz w:val="18"/>
                <w:szCs w:val="18"/>
              </w:rPr>
            </w:pPr>
            <w:r w:rsidRPr="001566C0">
              <w:rPr>
                <w:rFonts w:asciiTheme="minorHAnsi" w:hAnsiTheme="minorHAnsi" w:cstheme="minorHAnsi"/>
                <w:sz w:val="18"/>
                <w:szCs w:val="18"/>
              </w:rPr>
              <w:t>999=Missing</w:t>
            </w:r>
          </w:p>
        </w:tc>
      </w:tr>
      <w:tr w:rsidR="002522AD" w:rsidRPr="008A48A4" w14:paraId="519FEE84" w14:textId="30AEBFDF" w:rsidTr="002522AD">
        <w:tc>
          <w:tcPr>
            <w:tcW w:w="428" w:type="pct"/>
          </w:tcPr>
          <w:p w14:paraId="278430B5" w14:textId="77777777" w:rsidR="002522AD" w:rsidRPr="008A48A4" w:rsidRDefault="002522AD" w:rsidP="00AB1EE8">
            <w:pPr>
              <w:spacing w:line="276" w:lineRule="auto"/>
              <w:rPr>
                <w:rFonts w:asciiTheme="minorHAnsi" w:hAnsiTheme="minorHAnsi" w:cstheme="minorHAnsi"/>
                <w:sz w:val="18"/>
                <w:szCs w:val="18"/>
              </w:rPr>
            </w:pPr>
          </w:p>
        </w:tc>
        <w:tc>
          <w:tcPr>
            <w:tcW w:w="712" w:type="pct"/>
          </w:tcPr>
          <w:p w14:paraId="154D4D6C" w14:textId="77777777" w:rsidR="002522AD" w:rsidRPr="008A48A4" w:rsidRDefault="002522AD"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Fetal </w:t>
            </w:r>
            <w:commentRangeStart w:id="20"/>
            <w:commentRangeStart w:id="21"/>
            <w:commentRangeStart w:id="22"/>
            <w:r w:rsidRPr="008A48A4">
              <w:rPr>
                <w:rFonts w:asciiTheme="minorHAnsi" w:hAnsiTheme="minorHAnsi" w:cstheme="minorHAnsi"/>
                <w:sz w:val="18"/>
                <w:szCs w:val="18"/>
              </w:rPr>
              <w:t xml:space="preserve">loss </w:t>
            </w:r>
            <w:commentRangeEnd w:id="20"/>
            <w:r w:rsidR="007126DA">
              <w:rPr>
                <w:rStyle w:val="CommentReference"/>
                <w:rFonts w:ascii="Calibri" w:eastAsia="Calibri" w:hAnsi="Calibri" w:cs="Calibri"/>
                <w:color w:val="000000"/>
                <w:lang w:eastAsia="en-CA"/>
              </w:rPr>
              <w:commentReference w:id="20"/>
            </w:r>
            <w:commentRangeEnd w:id="21"/>
            <w:r w:rsidR="00997798">
              <w:rPr>
                <w:rStyle w:val="CommentReference"/>
                <w:rFonts w:ascii="Calibri" w:eastAsia="Calibri" w:hAnsi="Calibri" w:cs="Calibri"/>
                <w:color w:val="000000"/>
                <w:lang w:eastAsia="en-CA"/>
              </w:rPr>
              <w:commentReference w:id="21"/>
            </w:r>
            <w:commentRangeEnd w:id="22"/>
            <w:r w:rsidR="001F353D">
              <w:rPr>
                <w:rStyle w:val="CommentReference"/>
                <w:rFonts w:ascii="Calibri" w:eastAsia="Calibri" w:hAnsi="Calibri" w:cs="Calibri"/>
                <w:color w:val="000000"/>
                <w:lang w:eastAsia="en-CA"/>
              </w:rPr>
              <w:commentReference w:id="22"/>
            </w:r>
            <w:r w:rsidRPr="008A48A4">
              <w:rPr>
                <w:rFonts w:asciiTheme="minorHAnsi" w:hAnsiTheme="minorHAnsi" w:cstheme="minorHAnsi"/>
                <w:sz w:val="18"/>
                <w:szCs w:val="18"/>
              </w:rPr>
              <w:t>(</w:t>
            </w:r>
            <w:r w:rsidRPr="008A48A4">
              <w:rPr>
                <w:rFonts w:asciiTheme="minorHAnsi" w:hAnsiTheme="minorHAnsi" w:cstheme="minorHAnsi"/>
                <w:sz w:val="18"/>
                <w:szCs w:val="18"/>
                <w:highlight w:val="white"/>
              </w:rPr>
              <w:t>≥20 weeks gestation</w:t>
            </w:r>
            <w:r w:rsidRPr="008A48A4">
              <w:rPr>
                <w:rFonts w:asciiTheme="minorHAnsi" w:hAnsiTheme="minorHAnsi" w:cstheme="minorHAnsi"/>
                <w:sz w:val="18"/>
                <w:szCs w:val="18"/>
              </w:rPr>
              <w:t>)</w:t>
            </w:r>
          </w:p>
        </w:tc>
        <w:tc>
          <w:tcPr>
            <w:tcW w:w="1392" w:type="pct"/>
          </w:tcPr>
          <w:p w14:paraId="7CC7D44A" w14:textId="329B4D0E" w:rsidR="002522AD" w:rsidRDefault="00BA17CD"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L</w:t>
            </w:r>
            <w:r w:rsidR="002522AD" w:rsidRPr="008A48A4">
              <w:rPr>
                <w:rFonts w:asciiTheme="minorHAnsi" w:hAnsiTheme="minorHAnsi" w:cstheme="minorHAnsi"/>
                <w:sz w:val="18"/>
                <w:szCs w:val="18"/>
              </w:rPr>
              <w:t>oss</w:t>
            </w:r>
          </w:p>
          <w:p w14:paraId="46F41531" w14:textId="3D7997F8" w:rsidR="00BA17CD" w:rsidRPr="008A48A4" w:rsidRDefault="00BA17CD" w:rsidP="00AB1EE8">
            <w:pPr>
              <w:spacing w:line="276" w:lineRule="auto"/>
              <w:contextualSpacing/>
              <w:rPr>
                <w:rFonts w:asciiTheme="minorHAnsi" w:hAnsiTheme="minorHAnsi" w:cstheme="minorHAnsi"/>
                <w:sz w:val="18"/>
                <w:szCs w:val="18"/>
              </w:rPr>
            </w:pPr>
          </w:p>
        </w:tc>
        <w:tc>
          <w:tcPr>
            <w:tcW w:w="2468" w:type="pct"/>
          </w:tcPr>
          <w:p w14:paraId="51896BA1" w14:textId="000D1325" w:rsidR="002522AD" w:rsidRPr="008A48A4" w:rsidRDefault="002522AD"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Pregnancy loss (anything that is not a live birth is a pregnancy loss)</w:t>
            </w:r>
          </w:p>
        </w:tc>
      </w:tr>
      <w:tr w:rsidR="002522AD" w:rsidRPr="008A48A4" w14:paraId="26FB17E7" w14:textId="125FF501" w:rsidTr="002522AD">
        <w:tc>
          <w:tcPr>
            <w:tcW w:w="428" w:type="pct"/>
          </w:tcPr>
          <w:p w14:paraId="16D9F9FC" w14:textId="77777777" w:rsidR="002522AD" w:rsidRPr="008A48A4" w:rsidRDefault="002522AD" w:rsidP="00AB1EE8">
            <w:pPr>
              <w:spacing w:line="276" w:lineRule="auto"/>
              <w:rPr>
                <w:rFonts w:asciiTheme="minorHAnsi" w:hAnsiTheme="minorHAnsi" w:cstheme="minorHAnsi"/>
                <w:sz w:val="18"/>
                <w:szCs w:val="18"/>
              </w:rPr>
            </w:pPr>
          </w:p>
        </w:tc>
        <w:tc>
          <w:tcPr>
            <w:tcW w:w="712" w:type="pct"/>
          </w:tcPr>
          <w:p w14:paraId="4357E62E" w14:textId="77777777" w:rsidR="002522AD" w:rsidRPr="008A48A4" w:rsidRDefault="002522AD" w:rsidP="00AB1EE8">
            <w:pPr>
              <w:spacing w:line="276" w:lineRule="auto"/>
              <w:contextualSpacing/>
              <w:rPr>
                <w:rFonts w:asciiTheme="minorHAnsi" w:hAnsiTheme="minorHAnsi" w:cstheme="minorHAnsi"/>
                <w:sz w:val="18"/>
                <w:szCs w:val="18"/>
              </w:rPr>
            </w:pPr>
          </w:p>
        </w:tc>
        <w:tc>
          <w:tcPr>
            <w:tcW w:w="1392" w:type="pct"/>
          </w:tcPr>
          <w:p w14:paraId="1E263DF1" w14:textId="6CA7ACD1" w:rsidR="002522AD" w:rsidRPr="008A48A4" w:rsidRDefault="002522AD" w:rsidP="00AB1EE8">
            <w:pPr>
              <w:spacing w:line="276" w:lineRule="auto"/>
              <w:contextualSpacing/>
              <w:rPr>
                <w:rFonts w:asciiTheme="minorHAnsi" w:hAnsiTheme="minorHAnsi" w:cstheme="minorHAnsi"/>
                <w:sz w:val="18"/>
                <w:szCs w:val="18"/>
              </w:rPr>
            </w:pPr>
            <w:commentRangeStart w:id="23"/>
            <w:proofErr w:type="spellStart"/>
            <w:r w:rsidRPr="008A48A4">
              <w:rPr>
                <w:rFonts w:asciiTheme="minorHAnsi" w:hAnsiTheme="minorHAnsi" w:cstheme="minorHAnsi"/>
                <w:sz w:val="18"/>
                <w:szCs w:val="18"/>
              </w:rPr>
              <w:t>loss_ga</w:t>
            </w:r>
            <w:commentRangeEnd w:id="23"/>
            <w:proofErr w:type="spellEnd"/>
            <w:r w:rsidR="00364E59">
              <w:rPr>
                <w:rStyle w:val="CommentReference"/>
                <w:rFonts w:ascii="Calibri" w:eastAsia="Calibri" w:hAnsi="Calibri" w:cs="Calibri"/>
                <w:color w:val="000000"/>
                <w:lang w:eastAsia="en-CA"/>
              </w:rPr>
              <w:commentReference w:id="23"/>
            </w:r>
          </w:p>
        </w:tc>
        <w:tc>
          <w:tcPr>
            <w:tcW w:w="2468" w:type="pct"/>
          </w:tcPr>
          <w:p w14:paraId="35294E01" w14:textId="77777777" w:rsidR="002522AD" w:rsidRPr="008A48A4" w:rsidRDefault="002522AD"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age at pregnancy loss (Weeks)</w:t>
            </w:r>
          </w:p>
          <w:p w14:paraId="3C23081D" w14:textId="613B7BFC" w:rsidR="002522AD" w:rsidRPr="008A48A4" w:rsidRDefault="002522AD"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1-45 weeks; </w:t>
            </w:r>
            <w:r>
              <w:rPr>
                <w:rFonts w:asciiTheme="minorHAnsi" w:hAnsiTheme="minorHAnsi" w:cstheme="minorHAnsi"/>
                <w:sz w:val="18"/>
                <w:szCs w:val="18"/>
              </w:rPr>
              <w:t>666</w:t>
            </w:r>
            <w:r w:rsidRPr="008A48A4">
              <w:rPr>
                <w:rFonts w:asciiTheme="minorHAnsi" w:hAnsiTheme="minorHAnsi" w:cstheme="minorHAnsi"/>
                <w:sz w:val="18"/>
                <w:szCs w:val="18"/>
              </w:rPr>
              <w:t>=Unknown; 888=Not measure</w:t>
            </w:r>
            <w:r>
              <w:rPr>
                <w:rFonts w:asciiTheme="minorHAnsi" w:hAnsiTheme="minorHAnsi" w:cstheme="minorHAnsi"/>
                <w:sz w:val="18"/>
                <w:szCs w:val="18"/>
              </w:rPr>
              <w:t>d</w:t>
            </w:r>
            <w:r w:rsidRPr="008A48A4">
              <w:rPr>
                <w:rFonts w:asciiTheme="minorHAnsi" w:hAnsiTheme="minorHAnsi" w:cstheme="minorHAnsi"/>
                <w:sz w:val="18"/>
                <w:szCs w:val="18"/>
              </w:rPr>
              <w:t xml:space="preserve"> by the study; 999=Missing</w:t>
            </w:r>
          </w:p>
        </w:tc>
      </w:tr>
      <w:tr w:rsidR="00BA17CD" w:rsidRPr="008A48A4" w14:paraId="6BA3304E" w14:textId="77777777" w:rsidTr="002522AD">
        <w:tc>
          <w:tcPr>
            <w:tcW w:w="428" w:type="pct"/>
          </w:tcPr>
          <w:p w14:paraId="25F9CF3F" w14:textId="77777777" w:rsidR="00BA17CD" w:rsidRPr="008A48A4" w:rsidRDefault="00BA17CD" w:rsidP="00BA17CD">
            <w:pPr>
              <w:spacing w:line="276" w:lineRule="auto"/>
              <w:rPr>
                <w:rFonts w:asciiTheme="minorHAnsi" w:hAnsiTheme="minorHAnsi" w:cstheme="minorHAnsi"/>
                <w:sz w:val="18"/>
                <w:szCs w:val="18"/>
              </w:rPr>
            </w:pPr>
          </w:p>
        </w:tc>
        <w:tc>
          <w:tcPr>
            <w:tcW w:w="712" w:type="pct"/>
          </w:tcPr>
          <w:p w14:paraId="7B90661F" w14:textId="77777777" w:rsidR="00BA17CD" w:rsidRPr="008A48A4" w:rsidRDefault="00BA17CD" w:rsidP="00BA17CD">
            <w:pPr>
              <w:spacing w:line="276" w:lineRule="auto"/>
              <w:contextualSpacing/>
              <w:rPr>
                <w:rFonts w:asciiTheme="minorHAnsi" w:hAnsiTheme="minorHAnsi" w:cstheme="minorHAnsi"/>
                <w:sz w:val="18"/>
                <w:szCs w:val="18"/>
              </w:rPr>
            </w:pPr>
          </w:p>
        </w:tc>
        <w:tc>
          <w:tcPr>
            <w:tcW w:w="1392" w:type="pct"/>
          </w:tcPr>
          <w:p w14:paraId="0EDB5D5E" w14:textId="77777777" w:rsidR="00BA17CD" w:rsidRDefault="00BA17CD" w:rsidP="00BA17CD">
            <w:pPr>
              <w:contextualSpacing/>
              <w:rPr>
                <w:rFonts w:asciiTheme="minorHAnsi" w:hAnsiTheme="minorHAnsi" w:cstheme="minorHAnsi"/>
                <w:sz w:val="18"/>
                <w:szCs w:val="18"/>
              </w:rPr>
            </w:pPr>
            <w:proofErr w:type="spellStart"/>
            <w:r w:rsidRPr="00D740B8">
              <w:rPr>
                <w:rFonts w:asciiTheme="minorHAnsi" w:hAnsiTheme="minorHAnsi" w:cstheme="minorHAnsi"/>
                <w:sz w:val="18"/>
                <w:szCs w:val="18"/>
              </w:rPr>
              <w:t>loss_etiology</w:t>
            </w:r>
            <w:proofErr w:type="spellEnd"/>
            <w:r>
              <w:rPr>
                <w:rFonts w:asciiTheme="minorHAnsi" w:hAnsiTheme="minorHAnsi" w:cstheme="minorHAnsi"/>
                <w:sz w:val="18"/>
                <w:szCs w:val="18"/>
              </w:rPr>
              <w:t xml:space="preserve"> (passive imputation)</w:t>
            </w:r>
          </w:p>
          <w:p w14:paraId="10998A89" w14:textId="77777777" w:rsidR="00BA17CD" w:rsidRDefault="00BA17CD" w:rsidP="00BA17CD">
            <w:pPr>
              <w:contextualSpacing/>
              <w:rPr>
                <w:rFonts w:asciiTheme="minorHAnsi" w:hAnsiTheme="minorHAnsi" w:cstheme="minorHAnsi"/>
                <w:sz w:val="18"/>
                <w:szCs w:val="18"/>
              </w:rPr>
            </w:pPr>
          </w:p>
          <w:p w14:paraId="6D6463C3" w14:textId="48F32DD9" w:rsidR="00BA17CD" w:rsidRDefault="00BA17CD" w:rsidP="00BA17CD">
            <w:pPr>
              <w:contextualSpacing/>
              <w:rPr>
                <w:rFonts w:asciiTheme="minorHAnsi" w:hAnsiTheme="minorHAnsi" w:cstheme="minorHAnsi"/>
                <w:sz w:val="18"/>
                <w:szCs w:val="18"/>
              </w:rPr>
            </w:pPr>
            <w:commentRangeStart w:id="24"/>
            <w:commentRangeStart w:id="25"/>
            <w:commentRangeStart w:id="26"/>
            <w:r>
              <w:rPr>
                <w:rFonts w:asciiTheme="minorHAnsi" w:hAnsiTheme="minorHAnsi" w:cstheme="minorHAnsi"/>
                <w:sz w:val="18"/>
                <w:szCs w:val="18"/>
              </w:rPr>
              <w:t xml:space="preserve">if </w:t>
            </w:r>
            <w:proofErr w:type="spellStart"/>
            <w:r>
              <w:rPr>
                <w:rFonts w:asciiTheme="minorHAnsi" w:hAnsiTheme="minorHAnsi" w:cstheme="minorHAnsi"/>
                <w:sz w:val="18"/>
                <w:szCs w:val="18"/>
              </w:rPr>
              <w:t>loss_etiology</w:t>
            </w:r>
            <w:proofErr w:type="spellEnd"/>
            <w:r>
              <w:rPr>
                <w:rFonts w:asciiTheme="minorHAnsi" w:hAnsiTheme="minorHAnsi" w:cstheme="minorHAnsi"/>
                <w:sz w:val="18"/>
                <w:szCs w:val="18"/>
              </w:rPr>
              <w:t>=2 or 3 -&gt; loss=1</w:t>
            </w:r>
          </w:p>
          <w:p w14:paraId="630A1C9D" w14:textId="77777777" w:rsidR="00BA17CD" w:rsidRDefault="00BA17CD" w:rsidP="00BA17CD">
            <w:pPr>
              <w:spacing w:line="276" w:lineRule="auto"/>
              <w:contextualSpacing/>
              <w:rPr>
                <w:ins w:id="27" w:author="MC" w:date="2022-08-01T11:47:00Z"/>
                <w:rFonts w:asciiTheme="minorHAnsi" w:hAnsiTheme="minorHAnsi" w:cstheme="minorHAnsi"/>
                <w:sz w:val="18"/>
                <w:szCs w:val="18"/>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loss_etiology</w:t>
            </w:r>
            <w:proofErr w:type="spellEnd"/>
            <w:r>
              <w:rPr>
                <w:rFonts w:asciiTheme="minorHAnsi" w:hAnsiTheme="minorHAnsi" w:cstheme="minorHAnsi"/>
                <w:sz w:val="18"/>
                <w:szCs w:val="18"/>
              </w:rPr>
              <w:t>=0 or 1 -&gt; loss=0</w:t>
            </w:r>
            <w:commentRangeEnd w:id="24"/>
            <w:r>
              <w:rPr>
                <w:rStyle w:val="CommentReference"/>
                <w:rFonts w:ascii="Calibri" w:eastAsia="Calibri" w:hAnsi="Calibri" w:cs="Calibri"/>
                <w:color w:val="000000"/>
                <w:lang w:eastAsia="en-CA"/>
              </w:rPr>
              <w:commentReference w:id="24"/>
            </w:r>
            <w:commentRangeEnd w:id="25"/>
            <w:r w:rsidR="00CE0991">
              <w:rPr>
                <w:rStyle w:val="CommentReference"/>
                <w:rFonts w:ascii="Calibri" w:eastAsia="Calibri" w:hAnsi="Calibri" w:cs="Calibri"/>
                <w:color w:val="000000"/>
                <w:lang w:eastAsia="en-CA"/>
              </w:rPr>
              <w:commentReference w:id="25"/>
            </w:r>
            <w:commentRangeEnd w:id="26"/>
            <w:r w:rsidR="00661A18">
              <w:rPr>
                <w:rStyle w:val="CommentReference"/>
                <w:rFonts w:ascii="Calibri" w:eastAsia="Calibri" w:hAnsi="Calibri" w:cs="Calibri"/>
                <w:color w:val="000000"/>
                <w:lang w:eastAsia="en-CA"/>
              </w:rPr>
              <w:commentReference w:id="26"/>
            </w:r>
          </w:p>
          <w:p w14:paraId="3EBA4082" w14:textId="77777777" w:rsidR="00CE0991" w:rsidRDefault="00CE0991" w:rsidP="00BA17CD">
            <w:pPr>
              <w:spacing w:line="276" w:lineRule="auto"/>
              <w:contextualSpacing/>
              <w:rPr>
                <w:ins w:id="28" w:author="MC" w:date="2022-08-01T11:47:00Z"/>
                <w:rFonts w:asciiTheme="minorHAnsi" w:hAnsiTheme="minorHAnsi" w:cstheme="minorHAnsi"/>
                <w:sz w:val="18"/>
                <w:szCs w:val="18"/>
              </w:rPr>
            </w:pPr>
          </w:p>
          <w:p w14:paraId="2A8330DF" w14:textId="77777777" w:rsidR="00CE0991" w:rsidRDefault="00CE0991" w:rsidP="00BA17CD">
            <w:pPr>
              <w:spacing w:line="276" w:lineRule="auto"/>
              <w:contextualSpacing/>
              <w:rPr>
                <w:ins w:id="29" w:author="MC" w:date="2022-08-01T11:47:00Z"/>
                <w:rFonts w:asciiTheme="minorHAnsi" w:hAnsiTheme="minorHAnsi" w:cstheme="minorHAnsi"/>
                <w:sz w:val="18"/>
                <w:szCs w:val="18"/>
              </w:rPr>
            </w:pPr>
            <w:ins w:id="30" w:author="MC" w:date="2022-08-01T11:47:00Z">
              <w:r>
                <w:rPr>
                  <w:rFonts w:asciiTheme="minorHAnsi" w:hAnsiTheme="minorHAnsi" w:cstheme="minorHAnsi"/>
                  <w:sz w:val="18"/>
                  <w:szCs w:val="18"/>
                </w:rPr>
                <w:t xml:space="preserve">the </w:t>
              </w:r>
              <w:r w:rsidR="00661A18">
                <w:rPr>
                  <w:rFonts w:asciiTheme="minorHAnsi" w:hAnsiTheme="minorHAnsi" w:cstheme="minorHAnsi"/>
                  <w:sz w:val="18"/>
                  <w:szCs w:val="18"/>
                </w:rPr>
                <w:t>revised var should be:</w:t>
              </w:r>
            </w:ins>
          </w:p>
          <w:p w14:paraId="0353A628" w14:textId="77777777" w:rsidR="00661A18" w:rsidRDefault="00661A18" w:rsidP="00661A18">
            <w:pPr>
              <w:contextualSpacing/>
              <w:rPr>
                <w:ins w:id="31" w:author="MC" w:date="2022-08-01T11:47:00Z"/>
                <w:rFonts w:asciiTheme="minorHAnsi" w:hAnsiTheme="minorHAnsi" w:cstheme="minorHAnsi"/>
                <w:sz w:val="18"/>
                <w:szCs w:val="18"/>
              </w:rPr>
            </w:pPr>
            <w:ins w:id="32" w:author="MC" w:date="2022-08-01T11:47:00Z">
              <w:r>
                <w:rPr>
                  <w:rFonts w:asciiTheme="minorHAnsi" w:hAnsiTheme="minorHAnsi" w:cstheme="minorHAnsi"/>
                  <w:sz w:val="18"/>
                  <w:szCs w:val="18"/>
                </w:rPr>
                <w:t xml:space="preserve">if </w:t>
              </w:r>
              <w:proofErr w:type="spellStart"/>
              <w:r>
                <w:rPr>
                  <w:rFonts w:asciiTheme="minorHAnsi" w:hAnsiTheme="minorHAnsi" w:cstheme="minorHAnsi"/>
                  <w:sz w:val="18"/>
                  <w:szCs w:val="18"/>
                </w:rPr>
                <w:t>loss_etiology</w:t>
              </w:r>
              <w:proofErr w:type="spellEnd"/>
              <w:r>
                <w:rPr>
                  <w:rFonts w:asciiTheme="minorHAnsi" w:hAnsiTheme="minorHAnsi" w:cstheme="minorHAnsi"/>
                  <w:sz w:val="18"/>
                  <w:szCs w:val="18"/>
                </w:rPr>
                <w:t>=2 or 3 -&gt; loss=1</w:t>
              </w:r>
            </w:ins>
          </w:p>
          <w:p w14:paraId="6DAAA2FA" w14:textId="05EA3A1D" w:rsidR="00661A18" w:rsidRPr="008A48A4" w:rsidRDefault="00661A18" w:rsidP="00661A18">
            <w:pPr>
              <w:spacing w:line="276" w:lineRule="auto"/>
              <w:contextualSpacing/>
              <w:rPr>
                <w:rFonts w:asciiTheme="minorHAnsi" w:hAnsiTheme="minorHAnsi" w:cstheme="minorHAnsi"/>
                <w:sz w:val="18"/>
                <w:szCs w:val="18"/>
              </w:rPr>
            </w:pPr>
            <w:ins w:id="33" w:author="MC" w:date="2022-08-01T11:47:00Z">
              <w:r>
                <w:rPr>
                  <w:rFonts w:asciiTheme="minorHAnsi" w:hAnsiTheme="minorHAnsi" w:cstheme="minorHAnsi"/>
                  <w:sz w:val="18"/>
                  <w:szCs w:val="18"/>
                </w:rPr>
                <w:t xml:space="preserve">if </w:t>
              </w:r>
              <w:proofErr w:type="spellStart"/>
              <w:r>
                <w:rPr>
                  <w:rFonts w:asciiTheme="minorHAnsi" w:hAnsiTheme="minorHAnsi" w:cstheme="minorHAnsi"/>
                  <w:sz w:val="18"/>
                  <w:szCs w:val="18"/>
                </w:rPr>
                <w:t>loss_etiology</w:t>
              </w:r>
              <w:proofErr w:type="spellEnd"/>
              <w:r>
                <w:rPr>
                  <w:rFonts w:asciiTheme="minorHAnsi" w:hAnsiTheme="minorHAnsi" w:cstheme="minorHAnsi"/>
                  <w:sz w:val="18"/>
                  <w:szCs w:val="18"/>
                </w:rPr>
                <w:t>=0 or 1 -&gt; loss=0</w:t>
              </w:r>
            </w:ins>
          </w:p>
        </w:tc>
        <w:tc>
          <w:tcPr>
            <w:tcW w:w="2468" w:type="pct"/>
          </w:tcPr>
          <w:p w14:paraId="4FDB6757" w14:textId="77777777" w:rsidR="00BA17CD" w:rsidRPr="008A48A4" w:rsidRDefault="00BA17CD" w:rsidP="00BA17CD">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Cause of infant/fetus death</w:t>
            </w:r>
          </w:p>
          <w:p w14:paraId="2F186320" w14:textId="77777777" w:rsidR="00BA17CD" w:rsidRPr="001566C0" w:rsidRDefault="00BA17CD" w:rsidP="00BA17CD">
            <w:pPr>
              <w:spacing w:line="276" w:lineRule="auto"/>
              <w:contextualSpacing/>
              <w:rPr>
                <w:rFonts w:asciiTheme="minorHAnsi" w:hAnsiTheme="minorHAnsi" w:cstheme="minorHAnsi"/>
                <w:sz w:val="18"/>
                <w:szCs w:val="18"/>
              </w:rPr>
            </w:pPr>
            <w:r w:rsidRPr="001566C0">
              <w:rPr>
                <w:rFonts w:asciiTheme="minorHAnsi" w:hAnsiTheme="minorHAnsi" w:cstheme="minorHAnsi"/>
                <w:sz w:val="18"/>
                <w:szCs w:val="18"/>
              </w:rPr>
              <w:t>0=any live births (even if resulted in early/neo/perinatal death)</w:t>
            </w:r>
          </w:p>
          <w:p w14:paraId="559F9964" w14:textId="77777777" w:rsidR="00BA17CD" w:rsidRPr="001566C0" w:rsidRDefault="00BA17CD" w:rsidP="00BA17CD">
            <w:pPr>
              <w:spacing w:line="276" w:lineRule="auto"/>
              <w:contextualSpacing/>
              <w:rPr>
                <w:rFonts w:asciiTheme="minorHAnsi" w:hAnsiTheme="minorHAnsi" w:cstheme="minorHAnsi"/>
                <w:sz w:val="18"/>
                <w:szCs w:val="18"/>
              </w:rPr>
            </w:pPr>
            <w:r w:rsidRPr="001566C0">
              <w:rPr>
                <w:rFonts w:asciiTheme="minorHAnsi" w:hAnsiTheme="minorHAnsi" w:cstheme="minorHAnsi"/>
                <w:sz w:val="18"/>
                <w:szCs w:val="18"/>
              </w:rPr>
              <w:t>1=abortion/miscarriage (any loss, spontaneous or voluntary &lt;20 weeks</w:t>
            </w:r>
            <w:proofErr w:type="gramStart"/>
            <w:r w:rsidRPr="001566C0">
              <w:rPr>
                <w:rFonts w:asciiTheme="minorHAnsi" w:hAnsiTheme="minorHAnsi" w:cstheme="minorHAnsi"/>
                <w:sz w:val="18"/>
                <w:szCs w:val="18"/>
              </w:rPr>
              <w:t>);</w:t>
            </w:r>
            <w:proofErr w:type="gramEnd"/>
          </w:p>
          <w:p w14:paraId="66CC7834" w14:textId="77777777" w:rsidR="00BA17CD" w:rsidRPr="001566C0" w:rsidRDefault="00BA17CD" w:rsidP="00BA17CD">
            <w:pPr>
              <w:spacing w:line="276" w:lineRule="auto"/>
              <w:contextualSpacing/>
              <w:rPr>
                <w:rFonts w:asciiTheme="minorHAnsi" w:hAnsiTheme="minorHAnsi" w:cstheme="minorHAnsi"/>
                <w:sz w:val="18"/>
                <w:szCs w:val="18"/>
              </w:rPr>
            </w:pPr>
            <w:r w:rsidRPr="001566C0">
              <w:rPr>
                <w:rFonts w:asciiTheme="minorHAnsi" w:hAnsiTheme="minorHAnsi" w:cstheme="minorHAnsi"/>
                <w:sz w:val="18"/>
                <w:szCs w:val="18"/>
              </w:rPr>
              <w:t>2=fetal demise (any loss after 20 weeks</w:t>
            </w:r>
            <w:proofErr w:type="gramStart"/>
            <w:r w:rsidRPr="001566C0">
              <w:rPr>
                <w:rFonts w:asciiTheme="minorHAnsi" w:hAnsiTheme="minorHAnsi" w:cstheme="minorHAnsi"/>
                <w:sz w:val="18"/>
                <w:szCs w:val="18"/>
              </w:rPr>
              <w:t>);</w:t>
            </w:r>
            <w:proofErr w:type="gramEnd"/>
            <w:r w:rsidRPr="001566C0">
              <w:rPr>
                <w:rFonts w:asciiTheme="minorHAnsi" w:hAnsiTheme="minorHAnsi" w:cstheme="minorHAnsi"/>
                <w:sz w:val="18"/>
                <w:szCs w:val="18"/>
              </w:rPr>
              <w:t xml:space="preserve"> </w:t>
            </w:r>
          </w:p>
          <w:p w14:paraId="4D2C4BCA" w14:textId="77777777" w:rsidR="00BA17CD" w:rsidRPr="001566C0" w:rsidRDefault="00BA17CD" w:rsidP="00BA17CD">
            <w:pPr>
              <w:spacing w:line="276" w:lineRule="auto"/>
              <w:contextualSpacing/>
              <w:rPr>
                <w:rFonts w:asciiTheme="minorHAnsi" w:hAnsiTheme="minorHAnsi" w:cstheme="minorHAnsi"/>
                <w:sz w:val="18"/>
                <w:szCs w:val="18"/>
              </w:rPr>
            </w:pPr>
            <w:r w:rsidRPr="001566C0">
              <w:rPr>
                <w:rFonts w:asciiTheme="minorHAnsi" w:hAnsiTheme="minorHAnsi" w:cstheme="minorHAnsi"/>
                <w:sz w:val="18"/>
                <w:szCs w:val="18"/>
              </w:rPr>
              <w:t>3=Stillbirth or Intrapartum death (death during labor)</w:t>
            </w:r>
          </w:p>
          <w:p w14:paraId="3764699D" w14:textId="77777777" w:rsidR="00BA17CD" w:rsidRPr="001566C0" w:rsidRDefault="00BA17CD" w:rsidP="00BA17CD">
            <w:pPr>
              <w:spacing w:line="276" w:lineRule="auto"/>
              <w:contextualSpacing/>
              <w:rPr>
                <w:rFonts w:asciiTheme="minorHAnsi" w:hAnsiTheme="minorHAnsi" w:cstheme="minorHAnsi"/>
                <w:sz w:val="18"/>
                <w:szCs w:val="18"/>
              </w:rPr>
            </w:pPr>
            <w:r w:rsidRPr="001566C0">
              <w:rPr>
                <w:rFonts w:asciiTheme="minorHAnsi" w:hAnsiTheme="minorHAnsi" w:cstheme="minorHAnsi"/>
                <w:sz w:val="18"/>
                <w:szCs w:val="18"/>
              </w:rPr>
              <w:t>666= Not Applicable (Not Pregnant)</w:t>
            </w:r>
          </w:p>
          <w:p w14:paraId="22346EB9" w14:textId="77777777" w:rsidR="00BA17CD" w:rsidRPr="001566C0" w:rsidRDefault="00BA17CD" w:rsidP="00BA17CD">
            <w:pPr>
              <w:spacing w:line="276" w:lineRule="auto"/>
              <w:contextualSpacing/>
              <w:rPr>
                <w:rFonts w:asciiTheme="minorHAnsi" w:hAnsiTheme="minorHAnsi" w:cstheme="minorHAnsi"/>
                <w:sz w:val="18"/>
                <w:szCs w:val="18"/>
              </w:rPr>
            </w:pPr>
            <w:r w:rsidRPr="001566C0">
              <w:rPr>
                <w:rFonts w:asciiTheme="minorHAnsi" w:hAnsiTheme="minorHAnsi" w:cstheme="minorHAnsi"/>
                <w:sz w:val="18"/>
                <w:szCs w:val="18"/>
              </w:rPr>
              <w:t>888=Not reported by study</w:t>
            </w:r>
          </w:p>
          <w:p w14:paraId="463B4A6E" w14:textId="50887C02" w:rsidR="00BA17CD" w:rsidRPr="008A48A4" w:rsidRDefault="00BA17CD" w:rsidP="00BA17CD">
            <w:pPr>
              <w:spacing w:line="276" w:lineRule="auto"/>
              <w:contextualSpacing/>
              <w:rPr>
                <w:rFonts w:asciiTheme="minorHAnsi" w:hAnsiTheme="minorHAnsi" w:cstheme="minorHAnsi"/>
                <w:sz w:val="18"/>
                <w:szCs w:val="18"/>
              </w:rPr>
            </w:pPr>
            <w:r w:rsidRPr="001566C0">
              <w:rPr>
                <w:rFonts w:asciiTheme="minorHAnsi" w:hAnsiTheme="minorHAnsi" w:cstheme="minorHAnsi"/>
                <w:sz w:val="18"/>
                <w:szCs w:val="18"/>
              </w:rPr>
              <w:t>999=Missing</w:t>
            </w:r>
          </w:p>
        </w:tc>
      </w:tr>
      <w:tr w:rsidR="00774E70" w:rsidRPr="008A48A4" w14:paraId="2CC7590D" w14:textId="6A067C17" w:rsidTr="002522AD">
        <w:tc>
          <w:tcPr>
            <w:tcW w:w="428" w:type="pct"/>
          </w:tcPr>
          <w:p w14:paraId="7F8E2653"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0B613F55"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Microcephaly (diagnosis:  severe microcephaly, microcephaly, </w:t>
            </w:r>
            <w:proofErr w:type="spellStart"/>
            <w:r w:rsidRPr="008A48A4">
              <w:rPr>
                <w:rFonts w:asciiTheme="minorHAnsi" w:hAnsiTheme="minorHAnsi" w:cstheme="minorHAnsi"/>
                <w:sz w:val="18"/>
                <w:szCs w:val="18"/>
              </w:rPr>
              <w:t>normocephaly</w:t>
            </w:r>
            <w:proofErr w:type="spellEnd"/>
            <w:r w:rsidRPr="008A48A4">
              <w:rPr>
                <w:rFonts w:asciiTheme="minorHAnsi" w:hAnsiTheme="minorHAnsi" w:cstheme="minorHAnsi"/>
                <w:sz w:val="18"/>
                <w:szCs w:val="18"/>
              </w:rPr>
              <w:t>, macrocephaly; Z-score)</w:t>
            </w:r>
          </w:p>
        </w:tc>
        <w:tc>
          <w:tcPr>
            <w:tcW w:w="1392" w:type="pct"/>
          </w:tcPr>
          <w:p w14:paraId="04655513" w14:textId="01C7841F" w:rsidR="00774E70" w:rsidRPr="008A48A4" w:rsidRDefault="00774E70"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fet_micro</w:t>
            </w:r>
            <w:proofErr w:type="spellEnd"/>
          </w:p>
        </w:tc>
        <w:tc>
          <w:tcPr>
            <w:tcW w:w="2468" w:type="pct"/>
          </w:tcPr>
          <w:p w14:paraId="427CBDB4" w14:textId="33418D95" w:rsidR="00774E70" w:rsidRPr="008A48A4" w:rsidRDefault="00774E70" w:rsidP="00774E70">
            <w:pPr>
              <w:spacing w:line="276" w:lineRule="auto"/>
              <w:contextualSpacing/>
              <w:rPr>
                <w:rFonts w:asciiTheme="minorHAnsi" w:hAnsiTheme="minorHAnsi" w:cstheme="minorHAnsi"/>
                <w:sz w:val="18"/>
                <w:szCs w:val="18"/>
              </w:rPr>
            </w:pPr>
            <w:r w:rsidRPr="00514AC6">
              <w:rPr>
                <w:rFonts w:asciiTheme="minorHAnsi" w:hAnsiTheme="minorHAnsi" w:cstheme="minorHAnsi"/>
                <w:sz w:val="18"/>
                <w:szCs w:val="18"/>
              </w:rPr>
              <w:t>Prenatal Diagnosis of Microcephaly (Fetal microcephaly)</w:t>
            </w:r>
          </w:p>
        </w:tc>
      </w:tr>
      <w:tr w:rsidR="00774E70" w:rsidRPr="008A48A4" w14:paraId="4DA63FB2" w14:textId="77777777" w:rsidTr="002522AD">
        <w:tc>
          <w:tcPr>
            <w:tcW w:w="428" w:type="pct"/>
          </w:tcPr>
          <w:p w14:paraId="0BE6A68E"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A905175" w14:textId="77777777" w:rsidR="00774E70" w:rsidRPr="008A48A4" w:rsidRDefault="00774E70" w:rsidP="00774E70">
            <w:pPr>
              <w:spacing w:line="276" w:lineRule="auto"/>
              <w:contextualSpacing/>
              <w:rPr>
                <w:rFonts w:asciiTheme="minorHAnsi" w:hAnsiTheme="minorHAnsi" w:cstheme="minorHAnsi"/>
                <w:sz w:val="18"/>
                <w:szCs w:val="18"/>
              </w:rPr>
            </w:pPr>
          </w:p>
        </w:tc>
        <w:tc>
          <w:tcPr>
            <w:tcW w:w="1392" w:type="pct"/>
          </w:tcPr>
          <w:p w14:paraId="7D91ADFF" w14:textId="5595D286" w:rsidR="00774E70" w:rsidRDefault="00774E70" w:rsidP="00774E70">
            <w:pPr>
              <w:spacing w:line="276" w:lineRule="auto"/>
              <w:contextualSpacing/>
              <w:rPr>
                <w:rFonts w:asciiTheme="minorHAnsi" w:hAnsiTheme="minorHAnsi" w:cstheme="minorHAnsi"/>
                <w:sz w:val="18"/>
                <w:szCs w:val="18"/>
              </w:rPr>
            </w:pPr>
            <w:commentRangeStart w:id="34"/>
            <w:commentRangeStart w:id="35"/>
            <w:r>
              <w:rPr>
                <w:rFonts w:asciiTheme="minorHAnsi" w:hAnsiTheme="minorHAnsi" w:cstheme="minorHAnsi"/>
                <w:sz w:val="18"/>
                <w:szCs w:val="18"/>
              </w:rPr>
              <w:t>fet_us_micro_tri1, fet_us_micro_tri2, fet_us_micro_tri3</w:t>
            </w:r>
            <w:commentRangeEnd w:id="34"/>
            <w:r>
              <w:rPr>
                <w:rStyle w:val="CommentReference"/>
                <w:rFonts w:ascii="Calibri" w:eastAsia="Calibri" w:hAnsi="Calibri" w:cs="Calibri"/>
                <w:color w:val="000000"/>
                <w:lang w:eastAsia="en-CA"/>
              </w:rPr>
              <w:commentReference w:id="34"/>
            </w:r>
            <w:commentRangeEnd w:id="35"/>
            <w:r w:rsidR="00164D44">
              <w:rPr>
                <w:rStyle w:val="CommentReference"/>
                <w:rFonts w:ascii="Calibri" w:eastAsia="Calibri" w:hAnsi="Calibri" w:cs="Calibri"/>
                <w:color w:val="000000"/>
                <w:lang w:eastAsia="en-CA"/>
              </w:rPr>
              <w:commentReference w:id="35"/>
            </w:r>
          </w:p>
        </w:tc>
        <w:tc>
          <w:tcPr>
            <w:tcW w:w="2468" w:type="pct"/>
          </w:tcPr>
          <w:p w14:paraId="15380D1D" w14:textId="77777777" w:rsidR="00774E70" w:rsidRDefault="00774E70" w:rsidP="00774E70">
            <w:pPr>
              <w:spacing w:line="276" w:lineRule="auto"/>
              <w:contextualSpacing/>
              <w:rPr>
                <w:rFonts w:asciiTheme="minorHAnsi" w:hAnsiTheme="minorHAnsi" w:cstheme="minorHAnsi"/>
                <w:sz w:val="18"/>
                <w:szCs w:val="18"/>
              </w:rPr>
            </w:pPr>
            <w:r w:rsidRPr="00514AC6">
              <w:rPr>
                <w:rFonts w:asciiTheme="minorHAnsi" w:hAnsiTheme="minorHAnsi" w:cstheme="minorHAnsi"/>
                <w:sz w:val="18"/>
                <w:szCs w:val="18"/>
              </w:rPr>
              <w:t>Microcephaly detected on ultrasound in 1</w:t>
            </w:r>
            <w:r w:rsidRPr="00514AC6">
              <w:rPr>
                <w:rFonts w:asciiTheme="minorHAnsi" w:hAnsiTheme="minorHAnsi" w:cstheme="minorHAnsi"/>
                <w:sz w:val="18"/>
                <w:szCs w:val="18"/>
                <w:vertAlign w:val="superscript"/>
              </w:rPr>
              <w:t>st</w:t>
            </w:r>
            <w:r>
              <w:rPr>
                <w:rFonts w:asciiTheme="minorHAnsi" w:hAnsiTheme="minorHAnsi" w:cstheme="minorHAnsi"/>
                <w:sz w:val="18"/>
                <w:szCs w:val="18"/>
              </w:rPr>
              <w:t>/2</w:t>
            </w:r>
            <w:r w:rsidRPr="00514AC6">
              <w:rPr>
                <w:rFonts w:asciiTheme="minorHAnsi" w:hAnsiTheme="minorHAnsi" w:cstheme="minorHAnsi"/>
                <w:sz w:val="18"/>
                <w:szCs w:val="18"/>
                <w:vertAlign w:val="superscript"/>
              </w:rPr>
              <w:t>nd</w:t>
            </w:r>
            <w:r>
              <w:rPr>
                <w:rFonts w:asciiTheme="minorHAnsi" w:hAnsiTheme="minorHAnsi" w:cstheme="minorHAnsi"/>
                <w:sz w:val="18"/>
                <w:szCs w:val="18"/>
              </w:rPr>
              <w:t>/3rd</w:t>
            </w:r>
            <w:r w:rsidRPr="00514AC6">
              <w:rPr>
                <w:rFonts w:asciiTheme="minorHAnsi" w:hAnsiTheme="minorHAnsi" w:cstheme="minorHAnsi"/>
                <w:sz w:val="18"/>
                <w:szCs w:val="18"/>
              </w:rPr>
              <w:t xml:space="preserve"> trimester</w:t>
            </w:r>
          </w:p>
          <w:p w14:paraId="58CD0E30" w14:textId="741E6B48" w:rsidR="00774E70" w:rsidRPr="008A48A4" w:rsidRDefault="00774E70" w:rsidP="00774E70">
            <w:pPr>
              <w:spacing w:line="276" w:lineRule="auto"/>
              <w:contextualSpacing/>
              <w:rPr>
                <w:rFonts w:asciiTheme="minorHAnsi" w:hAnsiTheme="minorHAnsi" w:cstheme="minorHAnsi"/>
                <w:sz w:val="18"/>
                <w:szCs w:val="18"/>
              </w:rPr>
            </w:pPr>
            <w:r w:rsidRPr="00514AC6">
              <w:rPr>
                <w:rFonts w:asciiTheme="minorHAnsi" w:hAnsiTheme="minorHAnsi" w:cstheme="minorHAnsi"/>
                <w:sz w:val="18"/>
                <w:szCs w:val="18"/>
              </w:rPr>
              <w:t>0=No</w:t>
            </w:r>
            <w:r>
              <w:rPr>
                <w:rFonts w:asciiTheme="minorHAnsi" w:hAnsiTheme="minorHAnsi" w:cstheme="minorHAnsi"/>
                <w:sz w:val="18"/>
                <w:szCs w:val="18"/>
              </w:rPr>
              <w:t xml:space="preserve">; </w:t>
            </w:r>
            <w:r w:rsidRPr="00514AC6">
              <w:rPr>
                <w:rFonts w:asciiTheme="minorHAnsi" w:hAnsiTheme="minorHAnsi" w:cstheme="minorHAnsi"/>
                <w:sz w:val="18"/>
                <w:szCs w:val="18"/>
              </w:rPr>
              <w:t>1=Yes</w:t>
            </w:r>
            <w:r>
              <w:rPr>
                <w:rFonts w:asciiTheme="minorHAnsi" w:hAnsiTheme="minorHAnsi" w:cstheme="minorHAnsi"/>
                <w:sz w:val="18"/>
                <w:szCs w:val="18"/>
              </w:rPr>
              <w:t xml:space="preserve">; </w:t>
            </w:r>
            <w:r w:rsidRPr="00514AC6">
              <w:rPr>
                <w:rFonts w:asciiTheme="minorHAnsi" w:hAnsiTheme="minorHAnsi" w:cstheme="minorHAnsi"/>
                <w:sz w:val="18"/>
                <w:szCs w:val="18"/>
              </w:rPr>
              <w:t>666=Not applicable</w:t>
            </w:r>
            <w:r>
              <w:rPr>
                <w:rFonts w:asciiTheme="minorHAnsi" w:hAnsiTheme="minorHAnsi" w:cstheme="minorHAnsi"/>
                <w:sz w:val="18"/>
                <w:szCs w:val="18"/>
              </w:rPr>
              <w:t xml:space="preserve">; </w:t>
            </w:r>
            <w:r w:rsidRPr="00514AC6">
              <w:rPr>
                <w:rFonts w:asciiTheme="minorHAnsi" w:hAnsiTheme="minorHAnsi" w:cstheme="minorHAnsi"/>
                <w:sz w:val="18"/>
                <w:szCs w:val="18"/>
              </w:rPr>
              <w:t>888=Not reported by study</w:t>
            </w:r>
            <w:r>
              <w:rPr>
                <w:rFonts w:asciiTheme="minorHAnsi" w:hAnsiTheme="minorHAnsi" w:cstheme="minorHAnsi"/>
                <w:sz w:val="18"/>
                <w:szCs w:val="18"/>
              </w:rPr>
              <w:t xml:space="preserve">; </w:t>
            </w:r>
            <w:r w:rsidRPr="00514AC6">
              <w:rPr>
                <w:rFonts w:asciiTheme="minorHAnsi" w:hAnsiTheme="minorHAnsi" w:cstheme="minorHAnsi"/>
                <w:sz w:val="18"/>
                <w:szCs w:val="18"/>
              </w:rPr>
              <w:t>999=Missing</w:t>
            </w:r>
          </w:p>
        </w:tc>
      </w:tr>
      <w:tr w:rsidR="00774E70" w:rsidRPr="008A48A4" w14:paraId="61D9C3DC" w14:textId="54AA7A20" w:rsidTr="002522AD">
        <w:tc>
          <w:tcPr>
            <w:tcW w:w="428" w:type="pct"/>
          </w:tcPr>
          <w:p w14:paraId="76B011E6"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5BAB9E03" w14:textId="77777777" w:rsidR="00774E70" w:rsidRPr="008A48A4" w:rsidRDefault="00774E70" w:rsidP="00774E70">
            <w:pPr>
              <w:spacing w:line="276" w:lineRule="auto"/>
              <w:contextualSpacing/>
              <w:rPr>
                <w:rFonts w:asciiTheme="minorHAnsi" w:hAnsiTheme="minorHAnsi" w:cstheme="minorHAnsi"/>
                <w:sz w:val="18"/>
                <w:szCs w:val="18"/>
              </w:rPr>
            </w:pPr>
            <w:commentRangeStart w:id="36"/>
            <w:r w:rsidRPr="00A900D2">
              <w:rPr>
                <w:rFonts w:asciiTheme="minorHAnsi" w:hAnsiTheme="minorHAnsi" w:cstheme="minorHAnsi"/>
                <w:sz w:val="18"/>
                <w:szCs w:val="18"/>
              </w:rPr>
              <w:t>CZS (diagnosis:  confirmed, probable, unlikely)</w:t>
            </w:r>
            <w:commentRangeEnd w:id="36"/>
            <w:r>
              <w:rPr>
                <w:rStyle w:val="CommentReference"/>
                <w:rFonts w:ascii="Calibri" w:eastAsia="Calibri" w:hAnsi="Calibri" w:cs="Calibri"/>
                <w:color w:val="000000"/>
                <w:lang w:eastAsia="en-CA"/>
              </w:rPr>
              <w:commentReference w:id="36"/>
            </w:r>
          </w:p>
        </w:tc>
        <w:tc>
          <w:tcPr>
            <w:tcW w:w="1392" w:type="pct"/>
          </w:tcPr>
          <w:p w14:paraId="4E89B610" w14:textId="77777777" w:rsidR="00774E70" w:rsidRDefault="00774E70"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czs</w:t>
            </w:r>
            <w:proofErr w:type="spellEnd"/>
            <w:r>
              <w:rPr>
                <w:rFonts w:asciiTheme="minorHAnsi" w:hAnsiTheme="minorHAnsi" w:cstheme="minorHAnsi"/>
                <w:sz w:val="18"/>
                <w:szCs w:val="18"/>
              </w:rPr>
              <w:t xml:space="preserve"> (can also be defined based on other variables)</w:t>
            </w:r>
          </w:p>
          <w:p w14:paraId="54538CA6" w14:textId="7441BA50" w:rsidR="00774E70" w:rsidRDefault="00774E70" w:rsidP="00774E70">
            <w:pPr>
              <w:spacing w:line="276" w:lineRule="auto"/>
              <w:contextualSpacing/>
              <w:rPr>
                <w:rFonts w:asciiTheme="minorHAnsi" w:hAnsiTheme="minorHAnsi" w:cstheme="minorHAnsi"/>
                <w:sz w:val="18"/>
                <w:szCs w:val="18"/>
              </w:rPr>
            </w:pPr>
          </w:p>
          <w:p w14:paraId="189592CA" w14:textId="77777777" w:rsidR="00774E70" w:rsidRDefault="00774E70" w:rsidP="00774E70">
            <w:pPr>
              <w:spacing w:line="276" w:lineRule="auto"/>
              <w:contextualSpacing/>
              <w:rPr>
                <w:rFonts w:asciiTheme="minorHAnsi" w:hAnsiTheme="minorHAnsi" w:cstheme="minorHAnsi"/>
                <w:sz w:val="18"/>
                <w:szCs w:val="18"/>
              </w:rPr>
            </w:pPr>
          </w:p>
          <w:p w14:paraId="6BD45FAD" w14:textId="1583491E" w:rsidR="00774E70" w:rsidRPr="008A48A4" w:rsidRDefault="00774E70" w:rsidP="00774E70">
            <w:pPr>
              <w:spacing w:line="276" w:lineRule="auto"/>
              <w:contextualSpacing/>
              <w:rPr>
                <w:rFonts w:asciiTheme="minorHAnsi" w:hAnsiTheme="minorHAnsi" w:cstheme="minorHAnsi"/>
                <w:sz w:val="18"/>
                <w:szCs w:val="18"/>
              </w:rPr>
            </w:pPr>
          </w:p>
        </w:tc>
        <w:tc>
          <w:tcPr>
            <w:tcW w:w="2468" w:type="pct"/>
          </w:tcPr>
          <w:p w14:paraId="1157E469"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Diagnosis of congenital Zika syndrome (as measured by the study)</w:t>
            </w:r>
          </w:p>
          <w:p w14:paraId="1F52388C" w14:textId="3A8645B5" w:rsidR="00774E70"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555=Unknown; 888=Not measured by the study; 999=Missing</w:t>
            </w:r>
          </w:p>
          <w:p w14:paraId="4C2CF863" w14:textId="77777777" w:rsidR="00774E70" w:rsidRDefault="00774E70" w:rsidP="00774E70">
            <w:pPr>
              <w:spacing w:line="276" w:lineRule="auto"/>
              <w:contextualSpacing/>
              <w:rPr>
                <w:rFonts w:asciiTheme="minorHAnsi" w:hAnsiTheme="minorHAnsi" w:cstheme="minorHAnsi"/>
                <w:sz w:val="18"/>
                <w:szCs w:val="18"/>
              </w:rPr>
            </w:pPr>
          </w:p>
          <w:p w14:paraId="32BFD96E" w14:textId="6D4D4F1C" w:rsidR="00774E70" w:rsidRPr="008A48A4" w:rsidRDefault="00774E70" w:rsidP="00774E70">
            <w:pPr>
              <w:spacing w:line="276" w:lineRule="auto"/>
              <w:contextualSpacing/>
              <w:rPr>
                <w:rFonts w:asciiTheme="minorHAnsi" w:hAnsiTheme="minorHAnsi" w:cstheme="minorHAnsi"/>
                <w:sz w:val="18"/>
                <w:szCs w:val="18"/>
              </w:rPr>
            </w:pPr>
            <w:r w:rsidRPr="00A900D2">
              <w:rPr>
                <w:rFonts w:asciiTheme="minorHAnsi" w:hAnsiTheme="minorHAnsi" w:cstheme="minorHAnsi"/>
                <w:sz w:val="18"/>
                <w:szCs w:val="18"/>
              </w:rPr>
              <w:t xml:space="preserve">WHO definition: Presence of confirmed maternal or fetal ZIKV infection AND presence of severe microcephaly </w:t>
            </w:r>
            <w:r>
              <w:rPr>
                <w:rFonts w:asciiTheme="minorHAnsi" w:hAnsiTheme="minorHAnsi" w:cstheme="minorHAnsi"/>
                <w:sz w:val="18"/>
                <w:szCs w:val="18"/>
              </w:rPr>
              <w:t>OR</w:t>
            </w:r>
            <w:r w:rsidRPr="00A900D2">
              <w:rPr>
                <w:rFonts w:asciiTheme="minorHAnsi" w:hAnsiTheme="minorHAnsi" w:cstheme="minorHAnsi"/>
                <w:sz w:val="18"/>
                <w:szCs w:val="18"/>
              </w:rPr>
              <w:t xml:space="preserve"> presence of other malformations (eye, nose, ears etc.)</w:t>
            </w:r>
          </w:p>
        </w:tc>
      </w:tr>
      <w:tr w:rsidR="00774E70" w:rsidRPr="008A48A4" w14:paraId="5EC07826" w14:textId="6BC8F833" w:rsidTr="002522AD">
        <w:tc>
          <w:tcPr>
            <w:tcW w:w="428" w:type="pct"/>
          </w:tcPr>
          <w:p w14:paraId="7A3BC8E7" w14:textId="6DAF27FE" w:rsidR="00774E70" w:rsidRPr="008A48A4" w:rsidRDefault="00774E70" w:rsidP="00774E70">
            <w:pPr>
              <w:spacing w:line="276" w:lineRule="auto"/>
              <w:rPr>
                <w:rFonts w:asciiTheme="minorHAnsi" w:hAnsiTheme="minorHAnsi" w:cstheme="minorHAnsi"/>
                <w:sz w:val="18"/>
                <w:szCs w:val="18"/>
                <w:vertAlign w:val="superscript"/>
              </w:rPr>
            </w:pPr>
            <w:r w:rsidRPr="008A48A4">
              <w:rPr>
                <w:rFonts w:asciiTheme="minorHAnsi" w:hAnsiTheme="minorHAnsi" w:cstheme="minorHAnsi"/>
                <w:sz w:val="18"/>
                <w:szCs w:val="18"/>
              </w:rPr>
              <w:t>Secondary fetal outcomes</w:t>
            </w:r>
          </w:p>
        </w:tc>
        <w:tc>
          <w:tcPr>
            <w:tcW w:w="712" w:type="pct"/>
          </w:tcPr>
          <w:p w14:paraId="62973B07" w14:textId="77777777" w:rsidR="00774E70" w:rsidRPr="008A48A4" w:rsidRDefault="00774E70" w:rsidP="00774E70">
            <w:pPr>
              <w:spacing w:line="276" w:lineRule="auto"/>
              <w:contextualSpacing/>
              <w:rPr>
                <w:rFonts w:asciiTheme="minorHAnsi" w:hAnsiTheme="minorHAnsi" w:cstheme="minorHAnsi"/>
                <w:sz w:val="18"/>
                <w:szCs w:val="18"/>
              </w:rPr>
            </w:pPr>
            <w:commentRangeStart w:id="37"/>
            <w:r w:rsidRPr="008A48A4">
              <w:rPr>
                <w:rFonts w:asciiTheme="minorHAnsi" w:hAnsiTheme="minorHAnsi" w:cstheme="minorHAnsi"/>
                <w:sz w:val="18"/>
                <w:szCs w:val="18"/>
              </w:rPr>
              <w:t>Induced abortion</w:t>
            </w:r>
            <w:commentRangeEnd w:id="37"/>
            <w:r w:rsidR="00BF18C4">
              <w:rPr>
                <w:rStyle w:val="CommentReference"/>
                <w:rFonts w:ascii="Calibri" w:eastAsia="Calibri" w:hAnsi="Calibri" w:cs="Calibri"/>
                <w:color w:val="000000"/>
                <w:lang w:eastAsia="en-CA"/>
              </w:rPr>
              <w:commentReference w:id="37"/>
            </w:r>
            <w:r w:rsidRPr="008A48A4">
              <w:rPr>
                <w:rFonts w:asciiTheme="minorHAnsi" w:hAnsiTheme="minorHAnsi" w:cstheme="minorHAnsi"/>
                <w:sz w:val="18"/>
                <w:szCs w:val="18"/>
              </w:rPr>
              <w:t xml:space="preserve"> with microcephaly (diagnosis:  confirmed, probable, unlikely)</w:t>
            </w:r>
          </w:p>
        </w:tc>
        <w:tc>
          <w:tcPr>
            <w:tcW w:w="1392" w:type="pct"/>
          </w:tcPr>
          <w:p w14:paraId="4D79E9E5" w14:textId="77777777" w:rsidR="00774E70" w:rsidRDefault="00774E70"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inducedabort</w:t>
            </w:r>
            <w:proofErr w:type="spellEnd"/>
            <w:r>
              <w:rPr>
                <w:rFonts w:asciiTheme="minorHAnsi" w:hAnsiTheme="minorHAnsi" w:cstheme="minorHAnsi"/>
                <w:sz w:val="18"/>
                <w:szCs w:val="18"/>
              </w:rPr>
              <w:t xml:space="preserve"> </w:t>
            </w:r>
          </w:p>
          <w:p w14:paraId="2A2CBF1D" w14:textId="77777777" w:rsidR="00774E70" w:rsidRDefault="00774E70" w:rsidP="00774E70">
            <w:pPr>
              <w:spacing w:line="276" w:lineRule="auto"/>
              <w:contextualSpacing/>
              <w:rPr>
                <w:rFonts w:asciiTheme="minorHAnsi" w:hAnsiTheme="minorHAnsi" w:cstheme="minorHAnsi"/>
                <w:sz w:val="18"/>
                <w:szCs w:val="18"/>
              </w:rPr>
            </w:pPr>
          </w:p>
          <w:p w14:paraId="12E6A432" w14:textId="0C7A8A36" w:rsidR="00774E70" w:rsidRPr="008A48A4" w:rsidRDefault="00774E70" w:rsidP="00774E70">
            <w:pPr>
              <w:spacing w:line="276" w:lineRule="auto"/>
              <w:contextualSpacing/>
              <w:rPr>
                <w:rFonts w:asciiTheme="minorHAnsi" w:hAnsiTheme="minorHAnsi" w:cstheme="minorHAnsi"/>
                <w:sz w:val="18"/>
                <w:szCs w:val="18"/>
              </w:rPr>
            </w:pPr>
            <w:commentRangeStart w:id="38"/>
            <w:commentRangeStart w:id="39"/>
            <w:r>
              <w:rPr>
                <w:rFonts w:asciiTheme="minorHAnsi" w:hAnsiTheme="minorHAnsi" w:cstheme="minorHAnsi"/>
                <w:sz w:val="18"/>
                <w:szCs w:val="18"/>
              </w:rPr>
              <w:t xml:space="preserve">combine with </w:t>
            </w:r>
            <w:proofErr w:type="spellStart"/>
            <w:r>
              <w:rPr>
                <w:rFonts w:asciiTheme="minorHAnsi" w:hAnsiTheme="minorHAnsi" w:cstheme="minorHAnsi"/>
                <w:sz w:val="18"/>
                <w:szCs w:val="18"/>
              </w:rPr>
              <w:t>fet_micro</w:t>
            </w:r>
            <w:proofErr w:type="spellEnd"/>
            <w:r>
              <w:rPr>
                <w:rFonts w:asciiTheme="minorHAnsi" w:hAnsiTheme="minorHAnsi" w:cstheme="minorHAnsi"/>
                <w:sz w:val="18"/>
                <w:szCs w:val="18"/>
              </w:rPr>
              <w:t xml:space="preserve">, </w:t>
            </w:r>
            <w:r w:rsidRPr="00E80C32">
              <w:rPr>
                <w:rFonts w:asciiTheme="minorHAnsi" w:hAnsiTheme="minorHAnsi" w:cstheme="minorHAnsi"/>
                <w:sz w:val="18"/>
                <w:szCs w:val="18"/>
              </w:rPr>
              <w:t>fet_us_micro_tri1, fet_us_micro_tri2, fet_us_micro_tri3</w:t>
            </w:r>
            <w:r>
              <w:rPr>
                <w:rFonts w:asciiTheme="minorHAnsi" w:hAnsiTheme="minorHAnsi" w:cstheme="minorHAnsi"/>
                <w:sz w:val="18"/>
                <w:szCs w:val="18"/>
              </w:rPr>
              <w:t xml:space="preserve"> if 1</w:t>
            </w:r>
            <w:commentRangeEnd w:id="38"/>
            <w:r>
              <w:rPr>
                <w:rStyle w:val="CommentReference"/>
                <w:rFonts w:ascii="Calibri" w:eastAsia="Calibri" w:hAnsi="Calibri" w:cs="Calibri"/>
                <w:color w:val="000000"/>
                <w:lang w:eastAsia="en-CA"/>
              </w:rPr>
              <w:commentReference w:id="38"/>
            </w:r>
            <w:commentRangeEnd w:id="39"/>
            <w:r w:rsidR="003600C9">
              <w:rPr>
                <w:rStyle w:val="CommentReference"/>
                <w:rFonts w:ascii="Calibri" w:eastAsia="Calibri" w:hAnsi="Calibri" w:cs="Calibri"/>
                <w:color w:val="000000"/>
                <w:lang w:eastAsia="en-CA"/>
              </w:rPr>
              <w:commentReference w:id="39"/>
            </w:r>
          </w:p>
        </w:tc>
        <w:tc>
          <w:tcPr>
            <w:tcW w:w="2468" w:type="pct"/>
          </w:tcPr>
          <w:p w14:paraId="2006A9F8"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Did the pregnancy result in an induced abortion?</w:t>
            </w:r>
          </w:p>
          <w:p w14:paraId="3247CC25" w14:textId="40760BEF"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888=Not reported by study; 999=Missing</w:t>
            </w:r>
          </w:p>
        </w:tc>
      </w:tr>
      <w:tr w:rsidR="00774E70" w:rsidRPr="008A48A4" w14:paraId="64BAD499" w14:textId="6FD30C27" w:rsidTr="002522AD">
        <w:tc>
          <w:tcPr>
            <w:tcW w:w="428" w:type="pct"/>
          </w:tcPr>
          <w:p w14:paraId="18CE2645"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379EDE16" w14:textId="77777777" w:rsidR="00774E70" w:rsidRPr="00D740B8" w:rsidRDefault="00774E70" w:rsidP="00774E70">
            <w:pPr>
              <w:spacing w:line="276" w:lineRule="auto"/>
              <w:contextualSpacing/>
              <w:rPr>
                <w:rFonts w:asciiTheme="minorHAnsi" w:hAnsiTheme="minorHAnsi" w:cstheme="minorHAnsi"/>
                <w:sz w:val="18"/>
                <w:szCs w:val="18"/>
              </w:rPr>
            </w:pPr>
            <w:r w:rsidRPr="00D740B8">
              <w:rPr>
                <w:rFonts w:asciiTheme="minorHAnsi" w:hAnsiTheme="minorHAnsi" w:cstheme="minorHAnsi"/>
                <w:sz w:val="18"/>
                <w:szCs w:val="18"/>
              </w:rPr>
              <w:t>Early fetal death (20-27 weeks gestation)</w:t>
            </w:r>
          </w:p>
        </w:tc>
        <w:tc>
          <w:tcPr>
            <w:tcW w:w="1392" w:type="pct"/>
          </w:tcPr>
          <w:p w14:paraId="6CEE7F19" w14:textId="08866F6E" w:rsidR="00774E70" w:rsidRPr="00D740B8" w:rsidRDefault="00774E70"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efdeath</w:t>
            </w:r>
            <w:proofErr w:type="spellEnd"/>
            <w:r>
              <w:rPr>
                <w:rFonts w:asciiTheme="minorHAnsi" w:hAnsiTheme="minorHAnsi" w:cstheme="minorHAnsi"/>
                <w:sz w:val="18"/>
                <w:szCs w:val="18"/>
              </w:rPr>
              <w:t xml:space="preserve"> -&gt; will be computed after imputation based on loss and </w:t>
            </w:r>
            <w:proofErr w:type="spellStart"/>
            <w:r>
              <w:rPr>
                <w:rFonts w:asciiTheme="minorHAnsi" w:hAnsiTheme="minorHAnsi" w:cstheme="minorHAnsi"/>
                <w:sz w:val="18"/>
                <w:szCs w:val="18"/>
              </w:rPr>
              <w:t>loss_ga</w:t>
            </w:r>
            <w:proofErr w:type="spellEnd"/>
          </w:p>
        </w:tc>
        <w:tc>
          <w:tcPr>
            <w:tcW w:w="2468" w:type="pct"/>
          </w:tcPr>
          <w:p w14:paraId="5BAE399A" w14:textId="6679DEC3" w:rsidR="00774E70" w:rsidRPr="008A48A4"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Computed after imputation, based on loss and </w:t>
            </w:r>
            <w:proofErr w:type="spellStart"/>
            <w:r>
              <w:rPr>
                <w:rFonts w:asciiTheme="minorHAnsi" w:hAnsiTheme="minorHAnsi" w:cstheme="minorHAnsi"/>
                <w:sz w:val="18"/>
                <w:szCs w:val="18"/>
              </w:rPr>
              <w:t>loss_ga</w:t>
            </w:r>
            <w:proofErr w:type="spellEnd"/>
          </w:p>
        </w:tc>
      </w:tr>
      <w:tr w:rsidR="00774E70" w:rsidRPr="008A48A4" w14:paraId="3B8146A2" w14:textId="1176B971" w:rsidTr="002522AD">
        <w:tc>
          <w:tcPr>
            <w:tcW w:w="428" w:type="pct"/>
          </w:tcPr>
          <w:p w14:paraId="6E7ACCEB"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78143D51"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Late fetal death (</w:t>
            </w:r>
            <w:r w:rsidRPr="008A48A4">
              <w:rPr>
                <w:rFonts w:asciiTheme="minorHAnsi" w:hAnsiTheme="minorHAnsi" w:cstheme="minorHAnsi"/>
                <w:sz w:val="18"/>
                <w:szCs w:val="18"/>
                <w:highlight w:val="white"/>
              </w:rPr>
              <w:t>≥28 weeks gestation)</w:t>
            </w:r>
          </w:p>
        </w:tc>
        <w:tc>
          <w:tcPr>
            <w:tcW w:w="1392" w:type="pct"/>
          </w:tcPr>
          <w:p w14:paraId="472A4C19" w14:textId="7E411EA4" w:rsidR="00774E70" w:rsidRPr="008A48A4" w:rsidRDefault="00774E70" w:rsidP="00774E70">
            <w:pPr>
              <w:spacing w:line="276" w:lineRule="auto"/>
              <w:contextualSpacing/>
              <w:rPr>
                <w:rFonts w:asciiTheme="minorHAnsi" w:hAnsiTheme="minorHAnsi" w:cstheme="minorHAnsi"/>
                <w:sz w:val="18"/>
                <w:szCs w:val="18"/>
                <w:highlight w:val="yellow"/>
              </w:rPr>
            </w:pPr>
            <w:proofErr w:type="spellStart"/>
            <w:r>
              <w:rPr>
                <w:rFonts w:asciiTheme="minorHAnsi" w:hAnsiTheme="minorHAnsi" w:cstheme="minorHAnsi"/>
                <w:sz w:val="18"/>
                <w:szCs w:val="18"/>
              </w:rPr>
              <w:t>lfdeath</w:t>
            </w:r>
            <w:proofErr w:type="spellEnd"/>
            <w:r>
              <w:rPr>
                <w:rFonts w:asciiTheme="minorHAnsi" w:hAnsiTheme="minorHAnsi" w:cstheme="minorHAnsi"/>
                <w:sz w:val="18"/>
                <w:szCs w:val="18"/>
              </w:rPr>
              <w:t xml:space="preserve"> -&gt; will be computed after imputation based on loss and </w:t>
            </w:r>
            <w:proofErr w:type="spellStart"/>
            <w:r>
              <w:rPr>
                <w:rFonts w:asciiTheme="minorHAnsi" w:hAnsiTheme="minorHAnsi" w:cstheme="minorHAnsi"/>
                <w:sz w:val="18"/>
                <w:szCs w:val="18"/>
              </w:rPr>
              <w:t>loss_ga</w:t>
            </w:r>
            <w:proofErr w:type="spellEnd"/>
          </w:p>
        </w:tc>
        <w:tc>
          <w:tcPr>
            <w:tcW w:w="2468" w:type="pct"/>
          </w:tcPr>
          <w:p w14:paraId="72E920C9" w14:textId="1D3EBF0F" w:rsidR="00774E70" w:rsidRPr="008A48A4"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Computed after imputation, based on loss and </w:t>
            </w:r>
            <w:proofErr w:type="spellStart"/>
            <w:r>
              <w:rPr>
                <w:rFonts w:asciiTheme="minorHAnsi" w:hAnsiTheme="minorHAnsi" w:cstheme="minorHAnsi"/>
                <w:sz w:val="18"/>
                <w:szCs w:val="18"/>
              </w:rPr>
              <w:t>loss_ga</w:t>
            </w:r>
            <w:proofErr w:type="spellEnd"/>
          </w:p>
        </w:tc>
      </w:tr>
      <w:tr w:rsidR="00774E70" w:rsidRPr="008A48A4" w14:paraId="1EB1DC6B" w14:textId="3E138F58" w:rsidTr="002522AD">
        <w:tc>
          <w:tcPr>
            <w:tcW w:w="428" w:type="pct"/>
          </w:tcPr>
          <w:p w14:paraId="697F9894" w14:textId="77777777" w:rsidR="00774E70" w:rsidRPr="00905CE4" w:rsidRDefault="00774E70" w:rsidP="00774E70">
            <w:pPr>
              <w:spacing w:line="276" w:lineRule="auto"/>
              <w:rPr>
                <w:rFonts w:asciiTheme="minorHAnsi" w:hAnsiTheme="minorHAnsi" w:cstheme="minorHAnsi"/>
                <w:sz w:val="18"/>
                <w:szCs w:val="18"/>
              </w:rPr>
            </w:pPr>
          </w:p>
        </w:tc>
        <w:tc>
          <w:tcPr>
            <w:tcW w:w="712" w:type="pct"/>
          </w:tcPr>
          <w:p w14:paraId="5F0D5CE6" w14:textId="77777777" w:rsidR="00774E70" w:rsidRPr="00905CE4" w:rsidRDefault="00774E70" w:rsidP="00774E70">
            <w:pPr>
              <w:spacing w:line="276" w:lineRule="auto"/>
              <w:contextualSpacing/>
              <w:rPr>
                <w:rFonts w:asciiTheme="minorHAnsi" w:hAnsiTheme="minorHAnsi" w:cstheme="minorHAnsi"/>
                <w:sz w:val="18"/>
                <w:szCs w:val="18"/>
              </w:rPr>
            </w:pPr>
            <w:r w:rsidRPr="00905CE4">
              <w:rPr>
                <w:rFonts w:asciiTheme="minorHAnsi" w:hAnsiTheme="minorHAnsi" w:cstheme="minorHAnsi"/>
                <w:sz w:val="18"/>
                <w:szCs w:val="18"/>
              </w:rPr>
              <w:t>Late fetal death (≥28 weeks gestation) with microcephaly</w:t>
            </w:r>
          </w:p>
        </w:tc>
        <w:tc>
          <w:tcPr>
            <w:tcW w:w="1392" w:type="pct"/>
          </w:tcPr>
          <w:p w14:paraId="36412616" w14:textId="0BF510C9" w:rsidR="00774E70" w:rsidRPr="00D740B8" w:rsidRDefault="00774E70"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lfdeath_micro</w:t>
            </w:r>
            <w:proofErr w:type="spellEnd"/>
            <w:r>
              <w:rPr>
                <w:rFonts w:asciiTheme="minorHAnsi" w:hAnsiTheme="minorHAnsi" w:cstheme="minorHAnsi"/>
                <w:sz w:val="18"/>
                <w:szCs w:val="18"/>
              </w:rPr>
              <w:t xml:space="preserve"> -&gt; will be computed after imputation based on loss and </w:t>
            </w:r>
            <w:proofErr w:type="spellStart"/>
            <w:r>
              <w:rPr>
                <w:rFonts w:asciiTheme="minorHAnsi" w:hAnsiTheme="minorHAnsi" w:cstheme="minorHAnsi"/>
                <w:sz w:val="18"/>
                <w:szCs w:val="18"/>
              </w:rPr>
              <w:t>loss_ga</w:t>
            </w:r>
            <w:proofErr w:type="spellEnd"/>
            <w:r>
              <w:rPr>
                <w:rFonts w:asciiTheme="minorHAnsi" w:hAnsiTheme="minorHAnsi" w:cstheme="minorHAnsi"/>
                <w:sz w:val="18"/>
                <w:szCs w:val="18"/>
              </w:rPr>
              <w:t xml:space="preserve"> in combination with </w:t>
            </w:r>
            <w:proofErr w:type="spellStart"/>
            <w:r>
              <w:rPr>
                <w:rFonts w:asciiTheme="minorHAnsi" w:hAnsiTheme="minorHAnsi" w:cstheme="minorHAnsi"/>
                <w:sz w:val="18"/>
                <w:szCs w:val="18"/>
              </w:rPr>
              <w:t>fet_micro</w:t>
            </w:r>
            <w:proofErr w:type="spellEnd"/>
            <w:r>
              <w:rPr>
                <w:rFonts w:asciiTheme="minorHAnsi" w:hAnsiTheme="minorHAnsi" w:cstheme="minorHAnsi"/>
                <w:sz w:val="18"/>
                <w:szCs w:val="18"/>
              </w:rPr>
              <w:t xml:space="preserve">, </w:t>
            </w:r>
            <w:r w:rsidRPr="00E80C32">
              <w:rPr>
                <w:rFonts w:asciiTheme="minorHAnsi" w:hAnsiTheme="minorHAnsi" w:cstheme="minorHAnsi"/>
                <w:sz w:val="18"/>
                <w:szCs w:val="18"/>
              </w:rPr>
              <w:t>fet_us_micro_tri1, fet_us_micro_tri2, fet_us_micro_tri3</w:t>
            </w:r>
            <w:r>
              <w:rPr>
                <w:rFonts w:asciiTheme="minorHAnsi" w:hAnsiTheme="minorHAnsi" w:cstheme="minorHAnsi"/>
                <w:sz w:val="18"/>
                <w:szCs w:val="18"/>
              </w:rPr>
              <w:t xml:space="preserve"> if 1</w:t>
            </w:r>
          </w:p>
        </w:tc>
        <w:tc>
          <w:tcPr>
            <w:tcW w:w="2468" w:type="pct"/>
          </w:tcPr>
          <w:p w14:paraId="1711F34D" w14:textId="71A4BC9A"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77458A84" w14:textId="123F3582" w:rsidTr="002522AD">
        <w:tc>
          <w:tcPr>
            <w:tcW w:w="428" w:type="pct"/>
          </w:tcPr>
          <w:p w14:paraId="2861A7D3" w14:textId="77777777" w:rsidR="00774E70" w:rsidRPr="008A48A4" w:rsidRDefault="00774E70" w:rsidP="00774E70">
            <w:pPr>
              <w:spacing w:line="276" w:lineRule="auto"/>
              <w:rPr>
                <w:rFonts w:asciiTheme="minorHAnsi" w:hAnsiTheme="minorHAnsi" w:cstheme="minorHAnsi"/>
                <w:sz w:val="18"/>
                <w:szCs w:val="18"/>
              </w:rPr>
            </w:pPr>
          </w:p>
        </w:tc>
        <w:tc>
          <w:tcPr>
            <w:tcW w:w="712" w:type="pct"/>
            <w:shd w:val="clear" w:color="auto" w:fill="auto"/>
          </w:tcPr>
          <w:p w14:paraId="457010E9"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Placental insufficiency (diagnosis:  confirmed, probable, </w:t>
            </w:r>
            <w:proofErr w:type="gramStart"/>
            <w:r w:rsidRPr="008A48A4">
              <w:rPr>
                <w:rFonts w:asciiTheme="minorHAnsi" w:hAnsiTheme="minorHAnsi" w:cstheme="minorHAnsi"/>
                <w:sz w:val="18"/>
                <w:szCs w:val="18"/>
              </w:rPr>
              <w:t>unlikely)‡</w:t>
            </w:r>
            <w:proofErr w:type="gramEnd"/>
          </w:p>
        </w:tc>
        <w:tc>
          <w:tcPr>
            <w:tcW w:w="1392" w:type="pct"/>
          </w:tcPr>
          <w:p w14:paraId="614CE918" w14:textId="4886D165" w:rsidR="00774E70" w:rsidRPr="008A48A4" w:rsidRDefault="00774E70" w:rsidP="00774E70">
            <w:pPr>
              <w:spacing w:line="276" w:lineRule="auto"/>
              <w:contextualSpacing/>
              <w:rPr>
                <w:rFonts w:asciiTheme="minorHAnsi" w:hAnsiTheme="minorHAnsi" w:cstheme="minorHAnsi"/>
                <w:sz w:val="18"/>
                <w:szCs w:val="18"/>
              </w:rPr>
            </w:pPr>
            <w:r w:rsidRPr="00D740B8">
              <w:rPr>
                <w:rFonts w:asciiTheme="minorHAnsi" w:hAnsiTheme="minorHAnsi" w:cstheme="minorHAnsi"/>
                <w:sz w:val="18"/>
                <w:szCs w:val="18"/>
              </w:rPr>
              <w:t>No match (in pilot data</w:t>
            </w:r>
            <w:r>
              <w:rPr>
                <w:rFonts w:asciiTheme="minorHAnsi" w:hAnsiTheme="minorHAnsi" w:cstheme="minorHAnsi"/>
                <w:sz w:val="18"/>
                <w:szCs w:val="18"/>
              </w:rPr>
              <w:t xml:space="preserve"> – </w:t>
            </w:r>
            <w:commentRangeStart w:id="40"/>
            <w:r>
              <w:rPr>
                <w:rFonts w:asciiTheme="minorHAnsi" w:hAnsiTheme="minorHAnsi" w:cstheme="minorHAnsi"/>
                <w:sz w:val="18"/>
                <w:szCs w:val="18"/>
              </w:rPr>
              <w:t>also not in new dataset?</w:t>
            </w:r>
            <w:r w:rsidRPr="00D740B8">
              <w:rPr>
                <w:rFonts w:asciiTheme="minorHAnsi" w:hAnsiTheme="minorHAnsi" w:cstheme="minorHAnsi"/>
                <w:sz w:val="18"/>
                <w:szCs w:val="18"/>
              </w:rPr>
              <w:t>)</w:t>
            </w:r>
            <w:commentRangeEnd w:id="40"/>
            <w:r>
              <w:rPr>
                <w:rStyle w:val="CommentReference"/>
                <w:rFonts w:ascii="Calibri" w:eastAsia="Calibri" w:hAnsi="Calibri" w:cs="Calibri"/>
                <w:color w:val="000000"/>
                <w:lang w:eastAsia="en-CA"/>
              </w:rPr>
              <w:commentReference w:id="40"/>
            </w:r>
          </w:p>
        </w:tc>
        <w:tc>
          <w:tcPr>
            <w:tcW w:w="2468" w:type="pct"/>
          </w:tcPr>
          <w:p w14:paraId="36E63C89" w14:textId="3F8C61E6"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021B36EE" w14:textId="472E89E3" w:rsidTr="002522AD">
        <w:tc>
          <w:tcPr>
            <w:tcW w:w="428" w:type="pct"/>
          </w:tcPr>
          <w:p w14:paraId="41DFDBEB" w14:textId="77777777" w:rsidR="00774E70" w:rsidRPr="008A48A4" w:rsidRDefault="00774E70" w:rsidP="00774E70">
            <w:pPr>
              <w:spacing w:line="276" w:lineRule="auto"/>
              <w:rPr>
                <w:rFonts w:asciiTheme="minorHAnsi" w:hAnsiTheme="minorHAnsi" w:cstheme="minorHAnsi"/>
                <w:sz w:val="18"/>
                <w:szCs w:val="18"/>
              </w:rPr>
            </w:pPr>
          </w:p>
        </w:tc>
        <w:tc>
          <w:tcPr>
            <w:tcW w:w="712" w:type="pct"/>
            <w:shd w:val="clear" w:color="auto" w:fill="auto"/>
          </w:tcPr>
          <w:p w14:paraId="4404AADA"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Intrauterine growth restriction</w:t>
            </w:r>
          </w:p>
        </w:tc>
        <w:tc>
          <w:tcPr>
            <w:tcW w:w="1392" w:type="pct"/>
          </w:tcPr>
          <w:p w14:paraId="66780EB9" w14:textId="3E32D4F2" w:rsidR="00774E70" w:rsidRPr="008A48A4" w:rsidRDefault="00774E70" w:rsidP="00774E70">
            <w:pPr>
              <w:spacing w:line="276" w:lineRule="auto"/>
              <w:contextualSpacing/>
              <w:rPr>
                <w:rFonts w:asciiTheme="minorHAnsi" w:hAnsiTheme="minorHAnsi" w:cstheme="minorHAnsi"/>
                <w:sz w:val="18"/>
                <w:szCs w:val="18"/>
              </w:rPr>
            </w:pPr>
            <w:commentRangeStart w:id="41"/>
            <w:proofErr w:type="spellStart"/>
            <w:r w:rsidRPr="008A48A4">
              <w:rPr>
                <w:rFonts w:asciiTheme="minorHAnsi" w:hAnsiTheme="minorHAnsi" w:cstheme="minorHAnsi"/>
                <w:sz w:val="18"/>
                <w:szCs w:val="18"/>
              </w:rPr>
              <w:t>igr_curr_preg</w:t>
            </w:r>
            <w:commentRangeEnd w:id="41"/>
            <w:proofErr w:type="spellEnd"/>
            <w:r>
              <w:rPr>
                <w:rStyle w:val="CommentReference"/>
                <w:rFonts w:ascii="Calibri" w:eastAsia="Calibri" w:hAnsi="Calibri" w:cs="Calibri"/>
                <w:color w:val="000000"/>
                <w:lang w:eastAsia="en-CA"/>
              </w:rPr>
              <w:commentReference w:id="41"/>
            </w:r>
          </w:p>
        </w:tc>
        <w:tc>
          <w:tcPr>
            <w:tcW w:w="2468" w:type="pct"/>
          </w:tcPr>
          <w:p w14:paraId="3F2026A0"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Evidence of Intrauterine Growth Restriction (IGR)</w:t>
            </w:r>
          </w:p>
          <w:p w14:paraId="4331918D" w14:textId="4F769261"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555=Unknown; 888=Not measured by the study; 999=Missing</w:t>
            </w:r>
          </w:p>
        </w:tc>
      </w:tr>
      <w:tr w:rsidR="00774E70" w:rsidRPr="008A48A4" w14:paraId="6388622F" w14:textId="6714E9BF" w:rsidTr="002522AD">
        <w:tc>
          <w:tcPr>
            <w:tcW w:w="428" w:type="pct"/>
          </w:tcPr>
          <w:p w14:paraId="6916F1BF" w14:textId="4D6DB295" w:rsidR="00774E70" w:rsidRPr="008A48A4" w:rsidRDefault="00774E70" w:rsidP="00774E70">
            <w:pPr>
              <w:spacing w:line="276" w:lineRule="auto"/>
              <w:rPr>
                <w:rFonts w:asciiTheme="minorHAnsi" w:hAnsiTheme="minorHAnsi" w:cstheme="minorHAnsi"/>
                <w:sz w:val="18"/>
                <w:szCs w:val="18"/>
              </w:rPr>
            </w:pPr>
            <w:r w:rsidRPr="008A48A4">
              <w:rPr>
                <w:rFonts w:asciiTheme="minorHAnsi" w:hAnsiTheme="minorHAnsi" w:cstheme="minorHAnsi"/>
                <w:sz w:val="18"/>
                <w:szCs w:val="18"/>
              </w:rPr>
              <w:t>Secondary infant outcomes</w:t>
            </w:r>
          </w:p>
        </w:tc>
        <w:tc>
          <w:tcPr>
            <w:tcW w:w="712" w:type="pct"/>
          </w:tcPr>
          <w:p w14:paraId="30450974"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Postnatal microcephaly (diagnosis:  severe microcephaly, microcephaly, </w:t>
            </w:r>
            <w:proofErr w:type="spellStart"/>
            <w:r w:rsidRPr="008A48A4">
              <w:rPr>
                <w:rFonts w:asciiTheme="minorHAnsi" w:hAnsiTheme="minorHAnsi" w:cstheme="minorHAnsi"/>
                <w:sz w:val="18"/>
                <w:szCs w:val="18"/>
              </w:rPr>
              <w:t>normocephaly</w:t>
            </w:r>
            <w:proofErr w:type="spellEnd"/>
            <w:r w:rsidRPr="008A48A4">
              <w:rPr>
                <w:rFonts w:asciiTheme="minorHAnsi" w:hAnsiTheme="minorHAnsi" w:cstheme="minorHAnsi"/>
                <w:sz w:val="18"/>
                <w:szCs w:val="18"/>
              </w:rPr>
              <w:t>, macrocephaly; Z-score)</w:t>
            </w:r>
          </w:p>
        </w:tc>
        <w:tc>
          <w:tcPr>
            <w:tcW w:w="1392" w:type="pct"/>
          </w:tcPr>
          <w:p w14:paraId="07D23C0D" w14:textId="1330CD96" w:rsidR="00774E70" w:rsidRPr="008A48A4" w:rsidRDefault="00774E70"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ch_</w:t>
            </w:r>
            <w:r w:rsidRPr="008A48A4">
              <w:rPr>
                <w:rFonts w:asciiTheme="minorHAnsi" w:hAnsiTheme="minorHAnsi" w:cstheme="minorHAnsi"/>
                <w:sz w:val="18"/>
                <w:szCs w:val="18"/>
              </w:rPr>
              <w:t>microcephaly</w:t>
            </w:r>
            <w:proofErr w:type="spellEnd"/>
          </w:p>
        </w:tc>
        <w:tc>
          <w:tcPr>
            <w:tcW w:w="2468" w:type="pct"/>
          </w:tcPr>
          <w:p w14:paraId="3E70742E"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Level of microcephaly - as defined by the study.</w:t>
            </w:r>
          </w:p>
          <w:p w14:paraId="0B75F5EB" w14:textId="7B25EA6A"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w:t>
            </w:r>
            <w:proofErr w:type="spellStart"/>
            <w:r w:rsidRPr="008A48A4">
              <w:rPr>
                <w:rFonts w:asciiTheme="minorHAnsi" w:hAnsiTheme="minorHAnsi" w:cstheme="minorHAnsi"/>
                <w:sz w:val="18"/>
                <w:szCs w:val="18"/>
              </w:rPr>
              <w:t>Normocephaly</w:t>
            </w:r>
            <w:proofErr w:type="spellEnd"/>
            <w:r w:rsidRPr="008A48A4">
              <w:rPr>
                <w:rFonts w:asciiTheme="minorHAnsi" w:hAnsiTheme="minorHAnsi" w:cstheme="minorHAnsi"/>
                <w:sz w:val="18"/>
                <w:szCs w:val="18"/>
              </w:rPr>
              <w:t>; 1=Microcephaly; 2=Severe microcephaly; 888=Not reported by study; 999=Missing</w:t>
            </w:r>
          </w:p>
        </w:tc>
      </w:tr>
      <w:tr w:rsidR="00774E70" w:rsidRPr="008A48A4" w14:paraId="2536EC04" w14:textId="77777777" w:rsidTr="002522AD">
        <w:tc>
          <w:tcPr>
            <w:tcW w:w="428" w:type="pct"/>
          </w:tcPr>
          <w:p w14:paraId="7A2989A5"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692745B" w14:textId="77777777" w:rsidR="00774E70" w:rsidRPr="008A48A4" w:rsidRDefault="00774E70" w:rsidP="00774E70">
            <w:pPr>
              <w:spacing w:line="276" w:lineRule="auto"/>
              <w:contextualSpacing/>
              <w:rPr>
                <w:rFonts w:asciiTheme="minorHAnsi" w:hAnsiTheme="minorHAnsi" w:cstheme="minorHAnsi"/>
                <w:sz w:val="18"/>
                <w:szCs w:val="18"/>
              </w:rPr>
            </w:pPr>
          </w:p>
        </w:tc>
        <w:tc>
          <w:tcPr>
            <w:tcW w:w="1392" w:type="pct"/>
          </w:tcPr>
          <w:p w14:paraId="789EDF50" w14:textId="77777777" w:rsidR="00774E70" w:rsidRDefault="00774E70"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ch_</w:t>
            </w:r>
            <w:r w:rsidRPr="008A48A4">
              <w:rPr>
                <w:rFonts w:asciiTheme="minorHAnsi" w:hAnsiTheme="minorHAnsi" w:cstheme="minorHAnsi"/>
                <w:sz w:val="18"/>
                <w:szCs w:val="18"/>
              </w:rPr>
              <w:t>microcephaly_bin</w:t>
            </w:r>
            <w:proofErr w:type="spellEnd"/>
          </w:p>
          <w:p w14:paraId="01E9F52E" w14:textId="77777777" w:rsidR="00774E70" w:rsidRDefault="00774E70" w:rsidP="00774E70">
            <w:pPr>
              <w:spacing w:line="276" w:lineRule="auto"/>
              <w:contextualSpacing/>
              <w:rPr>
                <w:rFonts w:asciiTheme="minorHAnsi" w:hAnsiTheme="minorHAnsi" w:cstheme="minorHAnsi"/>
                <w:sz w:val="18"/>
                <w:szCs w:val="18"/>
              </w:rPr>
            </w:pPr>
          </w:p>
          <w:p w14:paraId="076F9598" w14:textId="77777777" w:rsidR="00774E70"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Passive imputation</w:t>
            </w:r>
          </w:p>
          <w:p w14:paraId="5ECA9E51" w14:textId="77777777" w:rsidR="00774E70"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ch_microcephaly</w:t>
            </w:r>
            <w:proofErr w:type="spellEnd"/>
            <w:r>
              <w:rPr>
                <w:rFonts w:asciiTheme="minorHAnsi" w:hAnsiTheme="minorHAnsi" w:cstheme="minorHAnsi"/>
                <w:sz w:val="18"/>
                <w:szCs w:val="18"/>
              </w:rPr>
              <w:t xml:space="preserve">=1 or 2 -&gt; </w:t>
            </w:r>
            <w:proofErr w:type="spellStart"/>
            <w:r>
              <w:rPr>
                <w:rFonts w:asciiTheme="minorHAnsi" w:hAnsiTheme="minorHAnsi" w:cstheme="minorHAnsi"/>
                <w:sz w:val="18"/>
                <w:szCs w:val="18"/>
              </w:rPr>
              <w:t>ch_microcephaly_bin</w:t>
            </w:r>
            <w:proofErr w:type="spellEnd"/>
            <w:r>
              <w:rPr>
                <w:rFonts w:asciiTheme="minorHAnsi" w:hAnsiTheme="minorHAnsi" w:cstheme="minorHAnsi"/>
                <w:sz w:val="18"/>
                <w:szCs w:val="18"/>
              </w:rPr>
              <w:t>=1</w:t>
            </w:r>
          </w:p>
          <w:p w14:paraId="5B8692CF" w14:textId="1E287FCE" w:rsidR="00774E70" w:rsidRPr="008B3FCD" w:rsidRDefault="00774E70" w:rsidP="00774E70">
            <w:pPr>
              <w:spacing w:line="276" w:lineRule="auto"/>
              <w:contextualSpacing/>
              <w:rPr>
                <w:rFonts w:asciiTheme="minorHAnsi" w:hAnsiTheme="minorHAnsi" w:cstheme="minorHAnsi"/>
                <w:sz w:val="18"/>
                <w:szCs w:val="18"/>
                <w:highlight w:val="magenta"/>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ch_microcephaly</w:t>
            </w:r>
            <w:proofErr w:type="spellEnd"/>
            <w:r>
              <w:rPr>
                <w:rFonts w:asciiTheme="minorHAnsi" w:hAnsiTheme="minorHAnsi" w:cstheme="minorHAnsi"/>
                <w:sz w:val="18"/>
                <w:szCs w:val="18"/>
              </w:rPr>
              <w:t xml:space="preserve">=0 -&gt; </w:t>
            </w:r>
            <w:proofErr w:type="spellStart"/>
            <w:r>
              <w:rPr>
                <w:rFonts w:asciiTheme="minorHAnsi" w:hAnsiTheme="minorHAnsi" w:cstheme="minorHAnsi"/>
                <w:sz w:val="18"/>
                <w:szCs w:val="18"/>
              </w:rPr>
              <w:t>ch_microcephaly_bin</w:t>
            </w:r>
            <w:proofErr w:type="spellEnd"/>
            <w:r>
              <w:rPr>
                <w:rFonts w:asciiTheme="minorHAnsi" w:hAnsiTheme="minorHAnsi" w:cstheme="minorHAnsi"/>
                <w:sz w:val="18"/>
                <w:szCs w:val="18"/>
              </w:rPr>
              <w:t>=0</w:t>
            </w:r>
          </w:p>
        </w:tc>
        <w:tc>
          <w:tcPr>
            <w:tcW w:w="2468" w:type="pct"/>
          </w:tcPr>
          <w:p w14:paraId="12BBCC18"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Ever diagnosed with microcephaly? As defined by the study.</w:t>
            </w:r>
          </w:p>
          <w:p w14:paraId="54BB018A" w14:textId="4991686B"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1=Yes; 0=No; 888=Not reported by study; 999=Missing</w:t>
            </w:r>
          </w:p>
        </w:tc>
      </w:tr>
      <w:tr w:rsidR="00774E70" w:rsidRPr="008A48A4" w14:paraId="45394268" w14:textId="77777777" w:rsidTr="002522AD">
        <w:tc>
          <w:tcPr>
            <w:tcW w:w="428" w:type="pct"/>
          </w:tcPr>
          <w:p w14:paraId="4060E13B"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5FAD638F" w14:textId="77777777" w:rsidR="00774E70" w:rsidRPr="008A48A4" w:rsidRDefault="00774E70" w:rsidP="00774E70">
            <w:pPr>
              <w:spacing w:line="276" w:lineRule="auto"/>
              <w:contextualSpacing/>
              <w:rPr>
                <w:rFonts w:asciiTheme="minorHAnsi" w:hAnsiTheme="minorHAnsi" w:cstheme="minorHAnsi"/>
                <w:sz w:val="18"/>
                <w:szCs w:val="18"/>
              </w:rPr>
            </w:pPr>
          </w:p>
        </w:tc>
        <w:tc>
          <w:tcPr>
            <w:tcW w:w="1392" w:type="pct"/>
          </w:tcPr>
          <w:p w14:paraId="276630C1" w14:textId="77777777" w:rsidR="00774E70" w:rsidRDefault="00774E70" w:rsidP="00774E70">
            <w:pPr>
              <w:spacing w:line="276" w:lineRule="auto"/>
              <w:contextualSpacing/>
              <w:rPr>
                <w:rFonts w:asciiTheme="minorHAnsi" w:hAnsiTheme="minorHAnsi" w:cstheme="minorHAnsi"/>
                <w:sz w:val="18"/>
                <w:szCs w:val="18"/>
              </w:rPr>
            </w:pPr>
            <w:proofErr w:type="spellStart"/>
            <w:r w:rsidRPr="00514AC6">
              <w:rPr>
                <w:rFonts w:asciiTheme="minorHAnsi" w:hAnsiTheme="minorHAnsi" w:cstheme="minorHAnsi"/>
                <w:sz w:val="18"/>
                <w:szCs w:val="18"/>
              </w:rPr>
              <w:t>ch_head_circ_birth</w:t>
            </w:r>
            <w:proofErr w:type="spellEnd"/>
            <w:r>
              <w:rPr>
                <w:rFonts w:asciiTheme="minorHAnsi" w:hAnsiTheme="minorHAnsi" w:cstheme="minorHAnsi"/>
                <w:sz w:val="18"/>
                <w:szCs w:val="18"/>
              </w:rPr>
              <w:t xml:space="preserve">, </w:t>
            </w:r>
            <w:r w:rsidRPr="00514AC6">
              <w:rPr>
                <w:rFonts w:asciiTheme="minorHAnsi" w:hAnsiTheme="minorHAnsi" w:cstheme="minorHAnsi"/>
                <w:sz w:val="18"/>
                <w:szCs w:val="18"/>
              </w:rPr>
              <w:t>ch_head_circ_1</w:t>
            </w:r>
            <w:r>
              <w:rPr>
                <w:rFonts w:asciiTheme="minorHAnsi" w:hAnsiTheme="minorHAnsi" w:cstheme="minorHAnsi"/>
                <w:sz w:val="18"/>
                <w:szCs w:val="18"/>
              </w:rPr>
              <w:t xml:space="preserve">, </w:t>
            </w:r>
            <w:r w:rsidRPr="00514AC6">
              <w:rPr>
                <w:rFonts w:asciiTheme="minorHAnsi" w:hAnsiTheme="minorHAnsi" w:cstheme="minorHAnsi"/>
                <w:sz w:val="18"/>
                <w:szCs w:val="18"/>
              </w:rPr>
              <w:t>ch_head_circ_age_1</w:t>
            </w:r>
          </w:p>
          <w:p w14:paraId="166918CF" w14:textId="77777777" w:rsidR="00774E70" w:rsidRDefault="00774E70" w:rsidP="00774E70">
            <w:pPr>
              <w:spacing w:line="276" w:lineRule="auto"/>
              <w:contextualSpacing/>
              <w:rPr>
                <w:rFonts w:asciiTheme="minorHAnsi" w:hAnsiTheme="minorHAnsi" w:cstheme="minorHAnsi"/>
                <w:sz w:val="18"/>
                <w:szCs w:val="18"/>
              </w:rPr>
            </w:pPr>
          </w:p>
          <w:p w14:paraId="19D14E9A" w14:textId="4707445D" w:rsidR="00774E70" w:rsidRPr="008A48A4"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-&gt; Use these variables to compute microcephaly, using the intergrowth package</w:t>
            </w:r>
          </w:p>
        </w:tc>
        <w:tc>
          <w:tcPr>
            <w:tcW w:w="2468" w:type="pct"/>
          </w:tcPr>
          <w:p w14:paraId="0DC121C5"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33F8152B" w14:textId="2903432D" w:rsidTr="002522AD">
        <w:tc>
          <w:tcPr>
            <w:tcW w:w="428" w:type="pct"/>
          </w:tcPr>
          <w:p w14:paraId="022B8403"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5A741FE2"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age at birth</w:t>
            </w:r>
          </w:p>
        </w:tc>
        <w:tc>
          <w:tcPr>
            <w:tcW w:w="1392" w:type="pct"/>
          </w:tcPr>
          <w:p w14:paraId="3B7BD3C9" w14:textId="407A57E9" w:rsidR="00774E70" w:rsidRPr="008A48A4" w:rsidRDefault="00774E70"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birth_ga</w:t>
            </w:r>
            <w:proofErr w:type="spellEnd"/>
          </w:p>
        </w:tc>
        <w:tc>
          <w:tcPr>
            <w:tcW w:w="2468" w:type="pct"/>
          </w:tcPr>
          <w:p w14:paraId="57302B06"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age in weeks at birth (live births) (note, value must be &gt;=21 weeks)</w:t>
            </w:r>
          </w:p>
          <w:p w14:paraId="790932EA" w14:textId="51267A8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555=Unknown; 888=Not measure by the study; 999=Missing</w:t>
            </w:r>
          </w:p>
        </w:tc>
      </w:tr>
      <w:tr w:rsidR="00774E70" w:rsidRPr="008A48A4" w14:paraId="777B0DB5" w14:textId="727859BA" w:rsidTr="002522AD">
        <w:tc>
          <w:tcPr>
            <w:tcW w:w="428" w:type="pct"/>
          </w:tcPr>
          <w:p w14:paraId="4F50EAF6"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6E52BF1F"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Birth weight (diagnosis:  normal birth weight; low birth weight; very low birth weight; extremely low birth weight; Z-score)</w:t>
            </w:r>
          </w:p>
        </w:tc>
        <w:tc>
          <w:tcPr>
            <w:tcW w:w="1392" w:type="pct"/>
          </w:tcPr>
          <w:p w14:paraId="64BC620F" w14:textId="17C22F4A" w:rsidR="00774E70" w:rsidRPr="008A48A4" w:rsidRDefault="00774E70"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w:t>
            </w:r>
            <w:r w:rsidRPr="008A48A4">
              <w:rPr>
                <w:rFonts w:asciiTheme="minorHAnsi" w:hAnsiTheme="minorHAnsi" w:cstheme="minorHAnsi"/>
                <w:sz w:val="18"/>
                <w:szCs w:val="18"/>
              </w:rPr>
              <w:t>_weight</w:t>
            </w:r>
            <w:proofErr w:type="spellEnd"/>
          </w:p>
        </w:tc>
        <w:tc>
          <w:tcPr>
            <w:tcW w:w="2468" w:type="pct"/>
          </w:tcPr>
          <w:p w14:paraId="425B33F4"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Birth weight in grams (&lt;12 hours after delivery)</w:t>
            </w:r>
          </w:p>
          <w:p w14:paraId="3D47A2F8" w14:textId="1247EF33"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555555=Unknown; 888=Not measure by the study; 999=Missing</w:t>
            </w:r>
            <w:r>
              <w:rPr>
                <w:rFonts w:asciiTheme="minorHAnsi" w:hAnsiTheme="minorHAnsi" w:cstheme="minorHAnsi"/>
                <w:sz w:val="18"/>
                <w:szCs w:val="18"/>
              </w:rPr>
              <w:t>; 666= missing??</w:t>
            </w:r>
          </w:p>
        </w:tc>
      </w:tr>
      <w:tr w:rsidR="00774E70" w:rsidRPr="008A48A4" w14:paraId="2D6D95E1" w14:textId="2B5061AE" w:rsidTr="002522AD">
        <w:tc>
          <w:tcPr>
            <w:tcW w:w="428" w:type="pct"/>
          </w:tcPr>
          <w:p w14:paraId="46C9C5ED"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45BAE199"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Craniofacial disproportion</w:t>
            </w:r>
          </w:p>
        </w:tc>
        <w:tc>
          <w:tcPr>
            <w:tcW w:w="1392" w:type="pct"/>
          </w:tcPr>
          <w:p w14:paraId="7C44393C" w14:textId="35D3C43B" w:rsidR="00774E70" w:rsidRPr="008A48A4" w:rsidRDefault="00774E70"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w:t>
            </w:r>
            <w:r w:rsidRPr="00D740B8">
              <w:rPr>
                <w:rFonts w:asciiTheme="minorHAnsi" w:hAnsiTheme="minorHAnsi" w:cstheme="minorHAnsi"/>
                <w:sz w:val="18"/>
                <w:szCs w:val="18"/>
              </w:rPr>
              <w:t>_craniofac_abn_bin</w:t>
            </w:r>
            <w:proofErr w:type="spellEnd"/>
          </w:p>
        </w:tc>
        <w:tc>
          <w:tcPr>
            <w:tcW w:w="2468" w:type="pct"/>
          </w:tcPr>
          <w:p w14:paraId="4F7F5B3E" w14:textId="4129E238"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Presence of any other cranio-facial abnormalities (head abnormalities) - other than microcephaly</w:t>
            </w:r>
          </w:p>
          <w:p w14:paraId="46892CCA" w14:textId="02DBB135"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1=Yes; 0=No; 888=Not reported by study; 999=Missing</w:t>
            </w:r>
          </w:p>
        </w:tc>
      </w:tr>
      <w:tr w:rsidR="00774E70" w:rsidRPr="008A48A4" w14:paraId="7E3E30F3" w14:textId="73545D5B" w:rsidTr="002522AD">
        <w:tc>
          <w:tcPr>
            <w:tcW w:w="428" w:type="pct"/>
          </w:tcPr>
          <w:p w14:paraId="601BB6C6"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23FA233"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Neuroimaging abnormalities (intracranial calcification, lissencephaly, hydranencephaly, porencephaly, ventriculomegaly, posterior fossa abnormalities, cerebellar hypoplasia, corpus callosal and </w:t>
            </w:r>
            <w:proofErr w:type="spellStart"/>
            <w:r w:rsidRPr="008A48A4">
              <w:rPr>
                <w:rFonts w:asciiTheme="minorHAnsi" w:hAnsiTheme="minorHAnsi" w:cstheme="minorHAnsi"/>
                <w:sz w:val="18"/>
                <w:szCs w:val="18"/>
              </w:rPr>
              <w:t>vermian</w:t>
            </w:r>
            <w:proofErr w:type="spellEnd"/>
            <w:r w:rsidRPr="008A48A4">
              <w:rPr>
                <w:rFonts w:asciiTheme="minorHAnsi" w:hAnsiTheme="minorHAnsi" w:cstheme="minorHAnsi"/>
                <w:sz w:val="18"/>
                <w:szCs w:val="18"/>
              </w:rPr>
              <w:t xml:space="preserve"> dysgenesis; focal cortical dysplasia)</w:t>
            </w:r>
          </w:p>
        </w:tc>
        <w:tc>
          <w:tcPr>
            <w:tcW w:w="1392" w:type="pct"/>
          </w:tcPr>
          <w:p w14:paraId="73A065A5" w14:textId="264D1F8F" w:rsidR="00774E70" w:rsidRDefault="00774E70" w:rsidP="00774E70">
            <w:pPr>
              <w:spacing w:line="276" w:lineRule="auto"/>
              <w:contextualSpacing/>
              <w:rPr>
                <w:rFonts w:asciiTheme="minorHAnsi" w:hAnsiTheme="minorHAnsi" w:cstheme="minorHAnsi"/>
                <w:sz w:val="18"/>
                <w:szCs w:val="18"/>
              </w:rPr>
            </w:pPr>
            <w:proofErr w:type="spellStart"/>
            <w:r w:rsidRPr="00400B8D">
              <w:rPr>
                <w:rFonts w:asciiTheme="minorHAnsi" w:hAnsiTheme="minorHAnsi" w:cstheme="minorHAnsi"/>
                <w:sz w:val="18"/>
                <w:szCs w:val="18"/>
              </w:rPr>
              <w:t>neuroabnormality</w:t>
            </w:r>
            <w:proofErr w:type="spellEnd"/>
          </w:p>
          <w:p w14:paraId="77C08444" w14:textId="56A8743E" w:rsidR="00774E70" w:rsidRPr="00400B8D" w:rsidRDefault="00857967" w:rsidP="00774E70">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t>We propose to create this</w:t>
            </w:r>
            <w:r w:rsidR="00774E70">
              <w:rPr>
                <w:rFonts w:asciiTheme="minorHAnsi" w:hAnsiTheme="minorHAnsi" w:cstheme="minorHAnsi"/>
                <w:sz w:val="18"/>
                <w:szCs w:val="18"/>
              </w:rPr>
              <w:t xml:space="preserve"> based on the following:</w:t>
            </w:r>
          </w:p>
          <w:p w14:paraId="1F310435" w14:textId="77777777" w:rsidR="00774E70" w:rsidRDefault="00774E70" w:rsidP="00774E70">
            <w:pPr>
              <w:spacing w:line="276" w:lineRule="auto"/>
              <w:contextualSpacing/>
              <w:rPr>
                <w:rFonts w:asciiTheme="minorHAnsi" w:hAnsiTheme="minorHAnsi" w:cstheme="minorHAnsi"/>
                <w:sz w:val="18"/>
                <w:szCs w:val="18"/>
              </w:rPr>
            </w:pPr>
          </w:p>
          <w:p w14:paraId="2BA62149" w14:textId="3AE69CF7" w:rsidR="00774E70" w:rsidRPr="00D740B8" w:rsidRDefault="00774E70" w:rsidP="00857967">
            <w:pPr>
              <w:pStyle w:val="CommentText"/>
            </w:pPr>
            <w:commentRangeStart w:id="42"/>
            <w:commentRangeStart w:id="43"/>
            <w:r w:rsidRPr="005573AE">
              <w:rPr>
                <w:sz w:val="18"/>
                <w:szCs w:val="18"/>
              </w:rPr>
              <w:t>fet_us_cns_tri2</w:t>
            </w:r>
            <w:r>
              <w:rPr>
                <w:sz w:val="18"/>
                <w:szCs w:val="18"/>
              </w:rPr>
              <w:t xml:space="preserve"> </w:t>
            </w:r>
            <w:r w:rsidR="00857967">
              <w:rPr>
                <w:sz w:val="18"/>
                <w:szCs w:val="18"/>
              </w:rPr>
              <w:t>or</w:t>
            </w:r>
            <w:r>
              <w:rPr>
                <w:sz w:val="18"/>
                <w:szCs w:val="18"/>
              </w:rPr>
              <w:t xml:space="preserve"> </w:t>
            </w:r>
            <w:r w:rsidRPr="005573AE">
              <w:rPr>
                <w:sz w:val="18"/>
                <w:szCs w:val="18"/>
              </w:rPr>
              <w:t>fet_us_cns_tri</w:t>
            </w:r>
            <w:r>
              <w:rPr>
                <w:sz w:val="18"/>
                <w:szCs w:val="18"/>
              </w:rPr>
              <w:t>3</w:t>
            </w:r>
            <w:r w:rsidR="00857967">
              <w:rPr>
                <w:sz w:val="18"/>
                <w:szCs w:val="18"/>
              </w:rPr>
              <w:t xml:space="preserve"> or </w:t>
            </w:r>
            <w:proofErr w:type="spellStart"/>
            <w:r w:rsidR="00857967">
              <w:rPr>
                <w:sz w:val="18"/>
                <w:szCs w:val="18"/>
              </w:rPr>
              <w:t>ch_</w:t>
            </w:r>
            <w:r>
              <w:t>hydrocephaly</w:t>
            </w:r>
            <w:proofErr w:type="spellEnd"/>
            <w:r w:rsidR="00857967">
              <w:t xml:space="preserve"> or </w:t>
            </w:r>
            <w:proofErr w:type="spellStart"/>
            <w:r w:rsidR="00857967">
              <w:t>ch_</w:t>
            </w:r>
            <w:r>
              <w:t>corticalatrophy</w:t>
            </w:r>
            <w:proofErr w:type="spellEnd"/>
            <w:r w:rsidR="00857967">
              <w:t xml:space="preserve"> or </w:t>
            </w:r>
            <w:proofErr w:type="spellStart"/>
            <w:r w:rsidR="00857967">
              <w:t>ch_</w:t>
            </w:r>
            <w:r>
              <w:t>calcifications</w:t>
            </w:r>
            <w:proofErr w:type="spellEnd"/>
            <w:r w:rsidR="00857967">
              <w:t xml:space="preserve"> or </w:t>
            </w:r>
            <w:proofErr w:type="spellStart"/>
            <w:r w:rsidR="00857967">
              <w:t>ch_</w:t>
            </w:r>
            <w:r>
              <w:t>ventriculomegaly</w:t>
            </w:r>
            <w:proofErr w:type="spellEnd"/>
            <w:r w:rsidR="00857967">
              <w:t xml:space="preserve"> if 1</w:t>
            </w:r>
            <w:commentRangeEnd w:id="42"/>
            <w:r w:rsidR="00E62475">
              <w:rPr>
                <w:rStyle w:val="CommentReference"/>
              </w:rPr>
              <w:commentReference w:id="42"/>
            </w:r>
            <w:commentRangeEnd w:id="43"/>
            <w:r w:rsidR="00E62475">
              <w:rPr>
                <w:rStyle w:val="CommentReference"/>
              </w:rPr>
              <w:commentReference w:id="43"/>
            </w:r>
          </w:p>
        </w:tc>
        <w:tc>
          <w:tcPr>
            <w:tcW w:w="2468" w:type="pct"/>
          </w:tcPr>
          <w:p w14:paraId="5F92AD8E" w14:textId="6B8C60CE"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Abnormal finding for central nervous system (anencephaly, microcephaly, spina bifida, encephalocele, hydrocephalus, </w:t>
            </w:r>
            <w:proofErr w:type="spellStart"/>
            <w:r w:rsidRPr="008A48A4">
              <w:rPr>
                <w:rFonts w:asciiTheme="minorHAnsi" w:hAnsiTheme="minorHAnsi" w:cstheme="minorHAnsi"/>
                <w:sz w:val="18"/>
                <w:szCs w:val="18"/>
              </w:rPr>
              <w:t>holopros</w:t>
            </w:r>
            <w:r w:rsidRPr="00D740B8">
              <w:rPr>
                <w:rFonts w:asciiTheme="minorHAnsi" w:hAnsiTheme="minorHAnsi" w:cstheme="minorHAnsi"/>
                <w:sz w:val="18"/>
                <w:szCs w:val="18"/>
              </w:rPr>
              <w:t>cencephaly</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corticalatrophy</w:t>
            </w:r>
            <w:proofErr w:type="spellEnd"/>
            <w:r>
              <w:rPr>
                <w:rFonts w:asciiTheme="minorHAnsi" w:hAnsiTheme="minorHAnsi" w:cstheme="minorHAnsi"/>
                <w:sz w:val="18"/>
                <w:szCs w:val="18"/>
              </w:rPr>
              <w:t>, brain calcifications, ventriculomegaly</w:t>
            </w:r>
            <w:r w:rsidRPr="00D740B8">
              <w:rPr>
                <w:rFonts w:asciiTheme="minorHAnsi" w:hAnsiTheme="minorHAnsi" w:cstheme="minorHAnsi"/>
                <w:sz w:val="18"/>
                <w:szCs w:val="18"/>
              </w:rPr>
              <w:t xml:space="preserve">) </w:t>
            </w:r>
          </w:p>
          <w:p w14:paraId="5BE535A0" w14:textId="01A20638"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w:t>
            </w:r>
          </w:p>
        </w:tc>
      </w:tr>
      <w:tr w:rsidR="00774E70" w:rsidRPr="008A48A4" w14:paraId="791B9AC7" w14:textId="1ECE0FAE" w:rsidTr="002522AD">
        <w:tc>
          <w:tcPr>
            <w:tcW w:w="428" w:type="pct"/>
          </w:tcPr>
          <w:p w14:paraId="32E8E3D9"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B79C231"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Postnatal intraventricular hemorrhage</w:t>
            </w:r>
          </w:p>
        </w:tc>
        <w:tc>
          <w:tcPr>
            <w:tcW w:w="1392" w:type="pct"/>
          </w:tcPr>
          <w:p w14:paraId="0146771D" w14:textId="09E0FCEC" w:rsidR="00774E70" w:rsidRPr="008A48A4" w:rsidRDefault="00774E70"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 (in pilot data</w:t>
            </w:r>
            <w:r>
              <w:rPr>
                <w:rFonts w:asciiTheme="minorHAnsi" w:hAnsiTheme="minorHAnsi" w:cstheme="minorHAnsi"/>
                <w:sz w:val="18"/>
                <w:szCs w:val="18"/>
              </w:rPr>
              <w:t xml:space="preserve"> – </w:t>
            </w:r>
            <w:commentRangeStart w:id="44"/>
            <w:r>
              <w:rPr>
                <w:rFonts w:asciiTheme="minorHAnsi" w:hAnsiTheme="minorHAnsi" w:cstheme="minorHAnsi"/>
                <w:sz w:val="18"/>
                <w:szCs w:val="18"/>
              </w:rPr>
              <w:t>also not in new dataset</w:t>
            </w:r>
            <w:commentRangeEnd w:id="44"/>
            <w:r w:rsidR="00E62475">
              <w:rPr>
                <w:rStyle w:val="CommentReference"/>
                <w:rFonts w:ascii="Calibri" w:eastAsia="Calibri" w:hAnsi="Calibri" w:cs="Calibri"/>
                <w:color w:val="000000"/>
                <w:lang w:eastAsia="en-CA"/>
              </w:rPr>
              <w:commentReference w:id="44"/>
            </w:r>
            <w:r>
              <w:rPr>
                <w:rFonts w:asciiTheme="minorHAnsi" w:hAnsiTheme="minorHAnsi" w:cstheme="minorHAnsi"/>
                <w:sz w:val="18"/>
                <w:szCs w:val="18"/>
              </w:rPr>
              <w:t>?</w:t>
            </w:r>
            <w:r w:rsidRPr="00D740B8">
              <w:rPr>
                <w:rFonts w:asciiTheme="minorHAnsi" w:hAnsiTheme="minorHAnsi" w:cstheme="minorHAnsi"/>
                <w:sz w:val="18"/>
                <w:szCs w:val="18"/>
              </w:rPr>
              <w:t>)</w:t>
            </w:r>
          </w:p>
        </w:tc>
        <w:tc>
          <w:tcPr>
            <w:tcW w:w="2468" w:type="pct"/>
          </w:tcPr>
          <w:p w14:paraId="5B6EBD35"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5A8561BC" w14:textId="3F355BCE" w:rsidTr="002522AD">
        <w:tc>
          <w:tcPr>
            <w:tcW w:w="428" w:type="pct"/>
            <w:shd w:val="clear" w:color="auto" w:fill="auto"/>
          </w:tcPr>
          <w:p w14:paraId="4CB3369D" w14:textId="77777777" w:rsidR="00774E70" w:rsidRPr="008A48A4" w:rsidRDefault="00774E70" w:rsidP="00774E70">
            <w:pPr>
              <w:spacing w:line="276" w:lineRule="auto"/>
              <w:rPr>
                <w:rFonts w:asciiTheme="minorHAnsi" w:hAnsiTheme="minorHAnsi" w:cstheme="minorHAnsi"/>
                <w:sz w:val="18"/>
                <w:szCs w:val="18"/>
              </w:rPr>
            </w:pPr>
          </w:p>
        </w:tc>
        <w:tc>
          <w:tcPr>
            <w:tcW w:w="712" w:type="pct"/>
            <w:shd w:val="clear" w:color="auto" w:fill="auto"/>
          </w:tcPr>
          <w:p w14:paraId="12430339" w14:textId="045BDEF1"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Any congenital abnormality on MRI or ultrasound</w:t>
            </w:r>
          </w:p>
        </w:tc>
        <w:tc>
          <w:tcPr>
            <w:tcW w:w="1392" w:type="pct"/>
            <w:shd w:val="clear" w:color="auto" w:fill="auto"/>
          </w:tcPr>
          <w:p w14:paraId="2824C5EB" w14:textId="22E9C384" w:rsidR="00774E70" w:rsidRDefault="00774E70" w:rsidP="00774E70">
            <w:pPr>
              <w:pStyle w:val="CommentText"/>
              <w:rPr>
                <w:rFonts w:asciiTheme="minorHAnsi" w:hAnsiTheme="minorHAnsi" w:cstheme="minorHAnsi"/>
              </w:rPr>
            </w:pPr>
            <w:proofErr w:type="spellStart"/>
            <w:r>
              <w:rPr>
                <w:rFonts w:asciiTheme="minorHAnsi" w:hAnsiTheme="minorHAnsi" w:cstheme="minorHAnsi"/>
              </w:rPr>
              <w:t>anyabnormality</w:t>
            </w:r>
            <w:proofErr w:type="spellEnd"/>
          </w:p>
          <w:p w14:paraId="7CFE6036" w14:textId="45BDFFD6" w:rsidR="00774E70" w:rsidRDefault="00774E70" w:rsidP="00774E70">
            <w:pPr>
              <w:pStyle w:val="CommentText"/>
              <w:rPr>
                <w:rFonts w:asciiTheme="minorHAnsi" w:hAnsiTheme="minorHAnsi" w:cstheme="minorHAnsi"/>
              </w:rPr>
            </w:pPr>
          </w:p>
          <w:p w14:paraId="250C9746" w14:textId="0D2C3762" w:rsidR="00774E70" w:rsidRDefault="00E62475" w:rsidP="00774E70">
            <w:pPr>
              <w:pStyle w:val="CommentText"/>
              <w:rPr>
                <w:rFonts w:asciiTheme="minorHAnsi" w:hAnsiTheme="minorHAnsi" w:cstheme="minorHAnsi"/>
              </w:rPr>
            </w:pPr>
            <w:commentRangeStart w:id="45"/>
            <w:r>
              <w:rPr>
                <w:rFonts w:asciiTheme="minorHAnsi" w:hAnsiTheme="minorHAnsi" w:cstheme="minorHAnsi"/>
              </w:rPr>
              <w:t>We propose to construct this based on the following</w:t>
            </w:r>
            <w:commentRangeEnd w:id="45"/>
            <w:r w:rsidR="00A26A83">
              <w:rPr>
                <w:rStyle w:val="CommentReference"/>
              </w:rPr>
              <w:commentReference w:id="45"/>
            </w:r>
            <w:r w:rsidR="00774E70">
              <w:rPr>
                <w:rFonts w:asciiTheme="minorHAnsi" w:hAnsiTheme="minorHAnsi" w:cstheme="minorHAnsi"/>
              </w:rPr>
              <w:t>:</w:t>
            </w:r>
          </w:p>
          <w:p w14:paraId="23295851" w14:textId="77777777" w:rsidR="00A26A83" w:rsidRDefault="00A26A83" w:rsidP="00A26A83">
            <w:pPr>
              <w:pStyle w:val="CommentText"/>
              <w:rPr>
                <w:rFonts w:asciiTheme="minorHAnsi" w:hAnsiTheme="minorHAnsi" w:cstheme="minorHAnsi"/>
              </w:rPr>
            </w:pPr>
            <w:proofErr w:type="spellStart"/>
            <w:r>
              <w:rPr>
                <w:rFonts w:asciiTheme="minorHAnsi" w:hAnsiTheme="minorHAnsi" w:cstheme="minorHAnsi"/>
              </w:rPr>
              <w:t>ch_</w:t>
            </w:r>
            <w:r w:rsidRPr="002475A5">
              <w:rPr>
                <w:rFonts w:asciiTheme="minorHAnsi" w:hAnsiTheme="minorHAnsi" w:cstheme="minorHAnsi"/>
              </w:rPr>
              <w:t>microcephaly_bin</w:t>
            </w:r>
            <w:proofErr w:type="spellEnd"/>
            <w:r>
              <w:rPr>
                <w:rFonts w:asciiTheme="minorHAnsi" w:hAnsiTheme="minorHAnsi" w:cstheme="minorHAnsi"/>
              </w:rPr>
              <w:t xml:space="preserve">, </w:t>
            </w:r>
          </w:p>
          <w:p w14:paraId="7629C3BA" w14:textId="3B46B8B9" w:rsidR="00A26A83" w:rsidRDefault="00A26A83" w:rsidP="00A26A83">
            <w:pPr>
              <w:pStyle w:val="CommentText"/>
              <w:rPr>
                <w:rFonts w:asciiTheme="minorHAnsi" w:hAnsiTheme="minorHAnsi" w:cstheme="minorHAnsi"/>
              </w:rPr>
            </w:pPr>
            <w:proofErr w:type="spellStart"/>
            <w:r>
              <w:rPr>
                <w:rFonts w:asciiTheme="minorHAnsi" w:hAnsiTheme="minorHAnsi" w:cstheme="minorHAnsi"/>
              </w:rPr>
              <w:t>ch_microcephaly</w:t>
            </w:r>
            <w:proofErr w:type="spellEnd"/>
          </w:p>
          <w:p w14:paraId="3790FD6D" w14:textId="6FA14851" w:rsidR="00774E70" w:rsidRDefault="00A26A83" w:rsidP="00774E70">
            <w:pPr>
              <w:pStyle w:val="CommentText"/>
              <w:rPr>
                <w:rFonts w:asciiTheme="minorHAnsi" w:hAnsiTheme="minorHAnsi" w:cstheme="minorHAnsi"/>
              </w:rPr>
            </w:pPr>
            <w:proofErr w:type="spellStart"/>
            <w:r>
              <w:rPr>
                <w:rFonts w:asciiTheme="minorHAnsi" w:hAnsiTheme="minorHAnsi" w:cstheme="minorHAnsi"/>
              </w:rPr>
              <w:t>ch</w:t>
            </w:r>
            <w:r w:rsidR="00774E70" w:rsidRPr="002475A5">
              <w:rPr>
                <w:rFonts w:asciiTheme="minorHAnsi" w:hAnsiTheme="minorHAnsi" w:cstheme="minorHAnsi"/>
              </w:rPr>
              <w:t>_craniofac_abn_bin</w:t>
            </w:r>
            <w:proofErr w:type="spellEnd"/>
            <w:r w:rsidR="00774E70">
              <w:rPr>
                <w:rFonts w:asciiTheme="minorHAnsi" w:hAnsiTheme="minorHAnsi" w:cstheme="minorHAnsi"/>
              </w:rPr>
              <w:t>,</w:t>
            </w:r>
          </w:p>
          <w:p w14:paraId="7C1BF431" w14:textId="0C851D34" w:rsidR="00A26A83" w:rsidRDefault="00774E70" w:rsidP="00774E70">
            <w:pPr>
              <w:pStyle w:val="CommentText"/>
              <w:rPr>
                <w:rFonts w:asciiTheme="minorHAnsi" w:hAnsiTheme="minorHAnsi" w:cstheme="minorHAnsi"/>
              </w:rPr>
            </w:pPr>
            <w:proofErr w:type="spellStart"/>
            <w:r w:rsidRPr="002475A5">
              <w:rPr>
                <w:rFonts w:asciiTheme="minorHAnsi" w:hAnsiTheme="minorHAnsi" w:cstheme="minorHAnsi"/>
              </w:rPr>
              <w:t>neuroabnormality</w:t>
            </w:r>
            <w:proofErr w:type="spellEnd"/>
            <w:r w:rsidR="00A26A83">
              <w:rPr>
                <w:rFonts w:asciiTheme="minorHAnsi" w:hAnsiTheme="minorHAnsi" w:cstheme="minorHAnsi"/>
              </w:rPr>
              <w:t xml:space="preserve"> (see above)</w:t>
            </w:r>
            <w:r>
              <w:rPr>
                <w:rFonts w:asciiTheme="minorHAnsi" w:hAnsiTheme="minorHAnsi" w:cstheme="minorHAnsi"/>
              </w:rPr>
              <w:t xml:space="preserve">, </w:t>
            </w:r>
          </w:p>
          <w:p w14:paraId="3DA15B0E" w14:textId="16AC4D83" w:rsidR="00A26A83" w:rsidRDefault="00774E70" w:rsidP="00774E70">
            <w:pPr>
              <w:pStyle w:val="CommentText"/>
              <w:rPr>
                <w:rFonts w:asciiTheme="minorHAnsi" w:hAnsiTheme="minorHAnsi" w:cstheme="minorHAnsi"/>
              </w:rPr>
            </w:pPr>
            <w:proofErr w:type="spellStart"/>
            <w:r w:rsidRPr="002475A5">
              <w:rPr>
                <w:rFonts w:asciiTheme="minorHAnsi" w:hAnsiTheme="minorHAnsi" w:cstheme="minorHAnsi"/>
              </w:rPr>
              <w:t>ocularabnormality</w:t>
            </w:r>
            <w:proofErr w:type="spellEnd"/>
            <w:r w:rsidR="00A26A83">
              <w:rPr>
                <w:rFonts w:asciiTheme="minorHAnsi" w:hAnsiTheme="minorHAnsi" w:cstheme="minorHAnsi"/>
              </w:rPr>
              <w:t xml:space="preserve"> (see below)</w:t>
            </w:r>
            <w:r>
              <w:rPr>
                <w:rFonts w:asciiTheme="minorHAnsi" w:hAnsiTheme="minorHAnsi" w:cstheme="minorHAnsi"/>
              </w:rPr>
              <w:t xml:space="preserve">, </w:t>
            </w:r>
          </w:p>
          <w:p w14:paraId="0D47B6DB" w14:textId="1A947385" w:rsidR="00A26A83" w:rsidRDefault="00774E70" w:rsidP="00774E70">
            <w:pPr>
              <w:pStyle w:val="CommentText"/>
              <w:rPr>
                <w:rFonts w:asciiTheme="minorHAnsi" w:hAnsiTheme="minorHAnsi" w:cstheme="minorHAnsi"/>
              </w:rPr>
            </w:pPr>
            <w:r w:rsidRPr="002475A5">
              <w:rPr>
                <w:rFonts w:asciiTheme="minorHAnsi" w:hAnsiTheme="minorHAnsi" w:cstheme="minorHAnsi"/>
              </w:rPr>
              <w:t>contractures</w:t>
            </w:r>
            <w:r w:rsidR="00241753">
              <w:rPr>
                <w:rFonts w:asciiTheme="minorHAnsi" w:hAnsiTheme="minorHAnsi" w:cstheme="minorHAnsi"/>
              </w:rPr>
              <w:t xml:space="preserve"> (see below)</w:t>
            </w:r>
            <w:r>
              <w:rPr>
                <w:rFonts w:asciiTheme="minorHAnsi" w:hAnsiTheme="minorHAnsi" w:cstheme="minorHAnsi"/>
              </w:rPr>
              <w:t xml:space="preserve">, </w:t>
            </w:r>
          </w:p>
          <w:p w14:paraId="1EED92B7" w14:textId="5A53E3AA" w:rsidR="00241753" w:rsidRDefault="00774E70" w:rsidP="00774E70">
            <w:pPr>
              <w:pStyle w:val="CommentText"/>
              <w:rPr>
                <w:rFonts w:asciiTheme="minorHAnsi" w:hAnsiTheme="minorHAnsi" w:cstheme="minorHAnsi"/>
              </w:rPr>
            </w:pPr>
            <w:proofErr w:type="spellStart"/>
            <w:r w:rsidRPr="002475A5">
              <w:rPr>
                <w:rFonts w:asciiTheme="minorHAnsi" w:hAnsiTheme="minorHAnsi" w:cstheme="minorHAnsi"/>
              </w:rPr>
              <w:t>nonneurologic</w:t>
            </w:r>
            <w:proofErr w:type="spellEnd"/>
            <w:r w:rsidR="00241753">
              <w:rPr>
                <w:rFonts w:asciiTheme="minorHAnsi" w:hAnsiTheme="minorHAnsi" w:cstheme="minorHAnsi"/>
              </w:rPr>
              <w:t xml:space="preserve"> (see below)</w:t>
            </w:r>
            <w:r>
              <w:rPr>
                <w:rFonts w:asciiTheme="minorHAnsi" w:hAnsiTheme="minorHAnsi" w:cstheme="minorHAnsi"/>
              </w:rPr>
              <w:t>,</w:t>
            </w:r>
            <w:r w:rsidR="000604B3">
              <w:rPr>
                <w:rFonts w:asciiTheme="minorHAnsi" w:hAnsiTheme="minorHAnsi" w:cstheme="minorHAnsi"/>
              </w:rPr>
              <w:t xml:space="preserve"> </w:t>
            </w:r>
          </w:p>
          <w:p w14:paraId="14FBE76B" w14:textId="39124481" w:rsidR="00241753" w:rsidRDefault="00241753" w:rsidP="00774E70">
            <w:pPr>
              <w:pStyle w:val="CommentText"/>
              <w:rPr>
                <w:rFonts w:asciiTheme="minorHAnsi" w:hAnsiTheme="minorHAnsi" w:cstheme="minorHAnsi"/>
              </w:rPr>
            </w:pPr>
            <w:r w:rsidRPr="00241753">
              <w:rPr>
                <w:rFonts w:asciiTheme="minorHAnsi" w:hAnsiTheme="minorHAnsi" w:cstheme="minorHAnsi"/>
              </w:rPr>
              <w:t>fet_us_micro_tri</w:t>
            </w:r>
            <w:r>
              <w:rPr>
                <w:rFonts w:asciiTheme="minorHAnsi" w:hAnsiTheme="minorHAnsi" w:cstheme="minorHAnsi"/>
              </w:rPr>
              <w:t xml:space="preserve">1, </w:t>
            </w:r>
            <w:r w:rsidRPr="00241753">
              <w:rPr>
                <w:rFonts w:asciiTheme="minorHAnsi" w:hAnsiTheme="minorHAnsi" w:cstheme="minorHAnsi"/>
              </w:rPr>
              <w:t>fet_us_micro_tri</w:t>
            </w:r>
            <w:r>
              <w:rPr>
                <w:rFonts w:asciiTheme="minorHAnsi" w:hAnsiTheme="minorHAnsi" w:cstheme="minorHAnsi"/>
              </w:rPr>
              <w:t xml:space="preserve">2, </w:t>
            </w:r>
            <w:r w:rsidRPr="00241753">
              <w:rPr>
                <w:rFonts w:asciiTheme="minorHAnsi" w:hAnsiTheme="minorHAnsi" w:cstheme="minorHAnsi"/>
              </w:rPr>
              <w:t>fet_us_micro_tri</w:t>
            </w:r>
            <w:r>
              <w:rPr>
                <w:rFonts w:asciiTheme="minorHAnsi" w:hAnsiTheme="minorHAnsi" w:cstheme="minorHAnsi"/>
              </w:rPr>
              <w:t>3</w:t>
            </w:r>
          </w:p>
          <w:p w14:paraId="64C7E487" w14:textId="10D38DA4" w:rsidR="00A26A83" w:rsidRDefault="000604B3" w:rsidP="00774E70">
            <w:pPr>
              <w:pStyle w:val="CommentText"/>
              <w:rPr>
                <w:rFonts w:asciiTheme="minorHAnsi" w:hAnsiTheme="minorHAnsi" w:cstheme="minorHAnsi"/>
              </w:rPr>
            </w:pPr>
            <w:r>
              <w:rPr>
                <w:rFonts w:asciiTheme="minorHAnsi" w:hAnsiTheme="minorHAnsi" w:cstheme="minorHAnsi"/>
              </w:rPr>
              <w:t>if 1</w:t>
            </w:r>
          </w:p>
          <w:p w14:paraId="2644FBD9" w14:textId="77777777" w:rsidR="00A26A83" w:rsidRDefault="00A26A83" w:rsidP="00774E70">
            <w:pPr>
              <w:pStyle w:val="CommentText"/>
              <w:rPr>
                <w:rFonts w:asciiTheme="minorHAnsi" w:hAnsiTheme="minorHAnsi" w:cstheme="minorHAnsi"/>
              </w:rPr>
            </w:pPr>
          </w:p>
          <w:p w14:paraId="2C90D203" w14:textId="7344C5B7" w:rsidR="00774E70" w:rsidRPr="008A48A4" w:rsidRDefault="00774E70" w:rsidP="00774E70">
            <w:pPr>
              <w:pStyle w:val="CommentText"/>
              <w:rPr>
                <w:rFonts w:asciiTheme="minorHAnsi" w:hAnsiTheme="minorHAnsi" w:cstheme="minorHAnsi"/>
              </w:rPr>
            </w:pPr>
          </w:p>
          <w:p w14:paraId="2FDF618C" w14:textId="768E075B" w:rsidR="00774E70" w:rsidRPr="008A48A4" w:rsidRDefault="00774E70" w:rsidP="00774E70">
            <w:pPr>
              <w:spacing w:line="276" w:lineRule="auto"/>
              <w:contextualSpacing/>
              <w:rPr>
                <w:rFonts w:asciiTheme="minorHAnsi" w:hAnsiTheme="minorHAnsi" w:cstheme="minorHAnsi"/>
                <w:sz w:val="18"/>
                <w:szCs w:val="18"/>
                <w:highlight w:val="red"/>
              </w:rPr>
            </w:pPr>
          </w:p>
        </w:tc>
        <w:tc>
          <w:tcPr>
            <w:tcW w:w="2468" w:type="pct"/>
            <w:shd w:val="clear" w:color="auto" w:fill="auto"/>
          </w:tcPr>
          <w:p w14:paraId="27AE0869" w14:textId="4BDBDF9D" w:rsidR="00774E70" w:rsidRPr="008A48A4" w:rsidRDefault="00774E70" w:rsidP="00774E70">
            <w:pPr>
              <w:pStyle w:val="CommentText"/>
              <w:rPr>
                <w:rFonts w:asciiTheme="minorHAnsi" w:hAnsiTheme="minorHAnsi" w:cstheme="minorHAnsi"/>
                <w:sz w:val="18"/>
                <w:szCs w:val="18"/>
              </w:rPr>
            </w:pPr>
            <w:r>
              <w:rPr>
                <w:rFonts w:asciiTheme="minorHAnsi" w:hAnsiTheme="minorHAnsi" w:cstheme="minorHAnsi"/>
                <w:sz w:val="18"/>
                <w:szCs w:val="18"/>
              </w:rPr>
              <w:t xml:space="preserve">Abnormal finding for </w:t>
            </w:r>
            <w:r w:rsidRPr="008A48A4">
              <w:rPr>
                <w:rFonts w:asciiTheme="minorHAnsi" w:hAnsiTheme="minorHAnsi" w:cstheme="minorHAnsi"/>
                <w:sz w:val="18"/>
                <w:szCs w:val="18"/>
              </w:rPr>
              <w:t xml:space="preserve">cranio-facial </w:t>
            </w:r>
            <w:proofErr w:type="spellStart"/>
            <w:r w:rsidRPr="008A48A4">
              <w:rPr>
                <w:rFonts w:asciiTheme="minorHAnsi" w:hAnsiTheme="minorHAnsi" w:cstheme="minorHAnsi"/>
                <w:sz w:val="18"/>
                <w:szCs w:val="18"/>
              </w:rPr>
              <w:t>abnormalities</w:t>
            </w:r>
            <w:r>
              <w:rPr>
                <w:rFonts w:asciiTheme="minorHAnsi" w:hAnsiTheme="minorHAnsi" w:cstheme="minorHAnsi"/>
                <w:sz w:val="18"/>
                <w:szCs w:val="18"/>
              </w:rPr>
              <w:t>,</w:t>
            </w:r>
            <w:r w:rsidRPr="003564D0">
              <w:rPr>
                <w:rFonts w:asciiTheme="minorHAnsi" w:hAnsiTheme="minorHAnsi" w:cstheme="minorHAnsi"/>
                <w:sz w:val="18"/>
                <w:szCs w:val="18"/>
              </w:rPr>
              <w:t>musculoskeletal</w:t>
            </w:r>
            <w:proofErr w:type="spellEnd"/>
            <w:r w:rsidRPr="003564D0">
              <w:rPr>
                <w:rFonts w:asciiTheme="minorHAnsi" w:hAnsiTheme="minorHAnsi" w:cstheme="minorHAnsi"/>
                <w:sz w:val="18"/>
                <w:szCs w:val="18"/>
              </w:rPr>
              <w:t xml:space="preserve"> system (club foot, Limb deficiency, Reduction deformity upper limbs, Reduction deformity upper limbs, hip dysplasia)</w:t>
            </w:r>
            <w:r>
              <w:rPr>
                <w:rFonts w:asciiTheme="minorHAnsi" w:hAnsiTheme="minorHAnsi" w:cstheme="minorHAnsi"/>
                <w:sz w:val="18"/>
                <w:szCs w:val="18"/>
              </w:rPr>
              <w:t xml:space="preserve">, </w:t>
            </w:r>
            <w:r w:rsidRPr="003564D0">
              <w:rPr>
                <w:rFonts w:asciiTheme="minorHAnsi" w:hAnsiTheme="minorHAnsi" w:cstheme="minorHAnsi"/>
                <w:sz w:val="18"/>
                <w:szCs w:val="18"/>
              </w:rPr>
              <w:t>cardiovascular system (ventricular septal defect without an associated genetic syndrome, transposition or totally anomalous pulmonary venous connection, Tetralogy of Fallot, functionally univentricular heart, hypoplastic left heart syndrome)</w:t>
            </w:r>
            <w:r>
              <w:rPr>
                <w:rFonts w:asciiTheme="minorHAnsi" w:hAnsiTheme="minorHAnsi" w:cstheme="minorHAnsi"/>
                <w:sz w:val="18"/>
                <w:szCs w:val="18"/>
              </w:rPr>
              <w:t xml:space="preserve">, </w:t>
            </w:r>
            <w:r w:rsidRPr="003564D0">
              <w:rPr>
                <w:rFonts w:asciiTheme="minorHAnsi" w:hAnsiTheme="minorHAnsi" w:cstheme="minorHAnsi"/>
                <w:sz w:val="18"/>
                <w:szCs w:val="18"/>
              </w:rPr>
              <w:t>gastrointestinal system (Gastroschisis, omphalocele, Diaphragmatic hernia, Atresia: choanal, esophageal, intestinal, biliary, rectal)</w:t>
            </w:r>
            <w:r>
              <w:rPr>
                <w:rFonts w:asciiTheme="minorHAnsi" w:hAnsiTheme="minorHAnsi" w:cstheme="minorHAnsi"/>
                <w:sz w:val="18"/>
                <w:szCs w:val="18"/>
              </w:rPr>
              <w:t xml:space="preserve">, </w:t>
            </w:r>
            <w:proofErr w:type="spellStart"/>
            <w:r w:rsidRPr="003564D0">
              <w:rPr>
                <w:rFonts w:asciiTheme="minorHAnsi" w:hAnsiTheme="minorHAnsi" w:cstheme="minorHAnsi"/>
                <w:sz w:val="18"/>
                <w:szCs w:val="18"/>
              </w:rPr>
              <w:t>oro</w:t>
            </w:r>
            <w:proofErr w:type="spellEnd"/>
            <w:r w:rsidRPr="003564D0">
              <w:rPr>
                <w:rFonts w:asciiTheme="minorHAnsi" w:hAnsiTheme="minorHAnsi" w:cstheme="minorHAnsi"/>
                <w:sz w:val="18"/>
                <w:szCs w:val="18"/>
              </w:rPr>
              <w:t>-facial finding (cleft palate, cleft lip)</w:t>
            </w:r>
            <w:r>
              <w:rPr>
                <w:rFonts w:asciiTheme="minorHAnsi" w:hAnsiTheme="minorHAnsi" w:cstheme="minorHAnsi"/>
                <w:sz w:val="18"/>
                <w:szCs w:val="18"/>
              </w:rPr>
              <w:t xml:space="preserve">, </w:t>
            </w:r>
            <w:r w:rsidRPr="003564D0">
              <w:rPr>
                <w:rFonts w:asciiTheme="minorHAnsi" w:hAnsiTheme="minorHAnsi" w:cstheme="minorHAnsi"/>
                <w:sz w:val="18"/>
                <w:szCs w:val="18"/>
              </w:rPr>
              <w:t xml:space="preserve">eye-ear finding (Anophthalmia, microphthalmia, cataracts, </w:t>
            </w:r>
            <w:proofErr w:type="spellStart"/>
            <w:r w:rsidRPr="003564D0">
              <w:rPr>
                <w:rFonts w:asciiTheme="minorHAnsi" w:hAnsiTheme="minorHAnsi" w:cstheme="minorHAnsi"/>
                <w:sz w:val="18"/>
                <w:szCs w:val="18"/>
              </w:rPr>
              <w:t>anotia</w:t>
            </w:r>
            <w:proofErr w:type="spellEnd"/>
            <w:r w:rsidRPr="003564D0">
              <w:rPr>
                <w:rFonts w:asciiTheme="minorHAnsi" w:hAnsiTheme="minorHAnsi" w:cstheme="minorHAnsi"/>
                <w:sz w:val="18"/>
                <w:szCs w:val="18"/>
              </w:rPr>
              <w:t>, microtia)</w:t>
            </w:r>
            <w:r>
              <w:rPr>
                <w:rFonts w:asciiTheme="minorHAnsi" w:hAnsiTheme="minorHAnsi" w:cstheme="minorHAnsi"/>
                <w:sz w:val="18"/>
                <w:szCs w:val="18"/>
              </w:rPr>
              <w:t>,</w:t>
            </w:r>
            <w:r w:rsidRPr="003564D0">
              <w:rPr>
                <w:rFonts w:asciiTheme="minorHAnsi" w:hAnsiTheme="minorHAnsi" w:cstheme="minorHAnsi"/>
                <w:sz w:val="18"/>
                <w:szCs w:val="18"/>
              </w:rPr>
              <w:t xml:space="preserve"> genitourinary system (Hypospadias, Hermaphroditism, Phimosis, renal agenesis)</w:t>
            </w:r>
          </w:p>
        </w:tc>
      </w:tr>
      <w:tr w:rsidR="00774E70" w:rsidRPr="008A48A4" w14:paraId="13EC180E" w14:textId="5E278F27" w:rsidTr="002522AD">
        <w:tc>
          <w:tcPr>
            <w:tcW w:w="428" w:type="pct"/>
          </w:tcPr>
          <w:p w14:paraId="330DC159"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31BF5351"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Motor abnormalities (hypotonia, hypertonia, hyperreflexia, spasticity, </w:t>
            </w:r>
            <w:r w:rsidRPr="008A48A4">
              <w:rPr>
                <w:rFonts w:asciiTheme="minorHAnsi" w:hAnsiTheme="minorHAnsi" w:cstheme="minorHAnsi"/>
                <w:sz w:val="18"/>
                <w:szCs w:val="18"/>
              </w:rPr>
              <w:lastRenderedPageBreak/>
              <w:t xml:space="preserve">clonus, extrapyramidal </w:t>
            </w:r>
            <w:proofErr w:type="gramStart"/>
            <w:r w:rsidRPr="008A48A4">
              <w:rPr>
                <w:rFonts w:asciiTheme="minorHAnsi" w:hAnsiTheme="minorHAnsi" w:cstheme="minorHAnsi"/>
                <w:sz w:val="18"/>
                <w:szCs w:val="18"/>
              </w:rPr>
              <w:t>symptoms)§</w:t>
            </w:r>
            <w:proofErr w:type="gramEnd"/>
          </w:p>
        </w:tc>
        <w:tc>
          <w:tcPr>
            <w:tcW w:w="1392" w:type="pct"/>
          </w:tcPr>
          <w:p w14:paraId="457D438D" w14:textId="5C0988D2" w:rsidR="00774E70" w:rsidRPr="008A48A4" w:rsidRDefault="00774E70"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lastRenderedPageBreak/>
              <w:t>No match (in pilot data</w:t>
            </w:r>
            <w:r>
              <w:rPr>
                <w:rFonts w:asciiTheme="minorHAnsi" w:hAnsiTheme="minorHAnsi" w:cstheme="minorHAnsi"/>
                <w:sz w:val="18"/>
                <w:szCs w:val="18"/>
              </w:rPr>
              <w:t xml:space="preserve"> – also not in </w:t>
            </w:r>
            <w:commentRangeStart w:id="46"/>
            <w:r>
              <w:rPr>
                <w:rFonts w:asciiTheme="minorHAnsi" w:hAnsiTheme="minorHAnsi" w:cstheme="minorHAnsi"/>
                <w:sz w:val="18"/>
                <w:szCs w:val="18"/>
              </w:rPr>
              <w:t xml:space="preserve">new </w:t>
            </w:r>
            <w:commentRangeEnd w:id="46"/>
            <w:r w:rsidR="00E62475">
              <w:rPr>
                <w:rStyle w:val="CommentReference"/>
                <w:rFonts w:ascii="Calibri" w:eastAsia="Calibri" w:hAnsi="Calibri" w:cs="Calibri"/>
                <w:color w:val="000000"/>
                <w:lang w:eastAsia="en-CA"/>
              </w:rPr>
              <w:commentReference w:id="46"/>
            </w:r>
            <w:r>
              <w:rPr>
                <w:rFonts w:asciiTheme="minorHAnsi" w:hAnsiTheme="minorHAnsi" w:cstheme="minorHAnsi"/>
                <w:sz w:val="18"/>
                <w:szCs w:val="18"/>
              </w:rPr>
              <w:t>dataset?</w:t>
            </w:r>
            <w:r w:rsidRPr="00D740B8">
              <w:rPr>
                <w:rFonts w:asciiTheme="minorHAnsi" w:hAnsiTheme="minorHAnsi" w:cstheme="minorHAnsi"/>
                <w:sz w:val="18"/>
                <w:szCs w:val="18"/>
              </w:rPr>
              <w:t>)</w:t>
            </w:r>
          </w:p>
        </w:tc>
        <w:tc>
          <w:tcPr>
            <w:tcW w:w="2468" w:type="pct"/>
          </w:tcPr>
          <w:p w14:paraId="1982FFA2"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3093FFE1" w14:textId="0B55FED9" w:rsidTr="002522AD">
        <w:tc>
          <w:tcPr>
            <w:tcW w:w="428" w:type="pct"/>
          </w:tcPr>
          <w:p w14:paraId="63638B74"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7CE9CE15"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Seizures, epilepsy§</w:t>
            </w:r>
          </w:p>
        </w:tc>
        <w:tc>
          <w:tcPr>
            <w:tcW w:w="1392" w:type="pct"/>
          </w:tcPr>
          <w:p w14:paraId="06E343C0" w14:textId="5EF74B8C" w:rsidR="00774E70" w:rsidRPr="008A48A4" w:rsidRDefault="00774E70"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 (in pilot data</w:t>
            </w:r>
            <w:r>
              <w:rPr>
                <w:rFonts w:asciiTheme="minorHAnsi" w:hAnsiTheme="minorHAnsi" w:cstheme="minorHAnsi"/>
                <w:sz w:val="18"/>
                <w:szCs w:val="18"/>
              </w:rPr>
              <w:t xml:space="preserve"> – also not in </w:t>
            </w:r>
            <w:commentRangeStart w:id="47"/>
            <w:r>
              <w:rPr>
                <w:rFonts w:asciiTheme="minorHAnsi" w:hAnsiTheme="minorHAnsi" w:cstheme="minorHAnsi"/>
                <w:sz w:val="18"/>
                <w:szCs w:val="18"/>
              </w:rPr>
              <w:t xml:space="preserve">new </w:t>
            </w:r>
            <w:commentRangeEnd w:id="47"/>
            <w:r w:rsidR="00E62475">
              <w:rPr>
                <w:rStyle w:val="CommentReference"/>
                <w:rFonts w:ascii="Calibri" w:eastAsia="Calibri" w:hAnsi="Calibri" w:cs="Calibri"/>
                <w:color w:val="000000"/>
                <w:lang w:eastAsia="en-CA"/>
              </w:rPr>
              <w:commentReference w:id="47"/>
            </w:r>
            <w:r>
              <w:rPr>
                <w:rFonts w:asciiTheme="minorHAnsi" w:hAnsiTheme="minorHAnsi" w:cstheme="minorHAnsi"/>
                <w:sz w:val="18"/>
                <w:szCs w:val="18"/>
              </w:rPr>
              <w:t>dataset?</w:t>
            </w:r>
            <w:r w:rsidRPr="00D740B8">
              <w:rPr>
                <w:rFonts w:asciiTheme="minorHAnsi" w:hAnsiTheme="minorHAnsi" w:cstheme="minorHAnsi"/>
                <w:sz w:val="18"/>
                <w:szCs w:val="18"/>
              </w:rPr>
              <w:t>)</w:t>
            </w:r>
          </w:p>
        </w:tc>
        <w:tc>
          <w:tcPr>
            <w:tcW w:w="2468" w:type="pct"/>
          </w:tcPr>
          <w:p w14:paraId="75F7B7B5"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12BDE39A" w14:textId="173F1E99" w:rsidTr="002522AD">
        <w:tc>
          <w:tcPr>
            <w:tcW w:w="428" w:type="pct"/>
          </w:tcPr>
          <w:p w14:paraId="38CC2525"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0AB9BE15"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Ocular abnormalities (blindness, </w:t>
            </w:r>
            <w:proofErr w:type="gramStart"/>
            <w:r w:rsidRPr="008A48A4">
              <w:rPr>
                <w:rFonts w:asciiTheme="minorHAnsi" w:hAnsiTheme="minorHAnsi" w:cstheme="minorHAnsi"/>
                <w:sz w:val="18"/>
                <w:szCs w:val="18"/>
              </w:rPr>
              <w:t>other)§</w:t>
            </w:r>
            <w:proofErr w:type="gramEnd"/>
          </w:p>
        </w:tc>
        <w:tc>
          <w:tcPr>
            <w:tcW w:w="1392" w:type="pct"/>
          </w:tcPr>
          <w:p w14:paraId="421C7CE6" w14:textId="16E78AB4" w:rsidR="00774E70" w:rsidRDefault="00774E70" w:rsidP="00774E70">
            <w:pPr>
              <w:spacing w:line="276" w:lineRule="auto"/>
              <w:contextualSpacing/>
              <w:rPr>
                <w:rFonts w:asciiTheme="minorHAnsi" w:hAnsiTheme="minorHAnsi" w:cstheme="minorHAnsi"/>
                <w:sz w:val="18"/>
                <w:szCs w:val="18"/>
              </w:rPr>
            </w:pPr>
            <w:proofErr w:type="spellStart"/>
            <w:r w:rsidRPr="005B4708">
              <w:rPr>
                <w:rFonts w:asciiTheme="minorHAnsi" w:hAnsiTheme="minorHAnsi" w:cstheme="minorHAnsi"/>
                <w:sz w:val="18"/>
                <w:szCs w:val="18"/>
              </w:rPr>
              <w:t>ocularabnormality</w:t>
            </w:r>
            <w:proofErr w:type="spellEnd"/>
          </w:p>
          <w:p w14:paraId="42AF7F93" w14:textId="4991EFEC" w:rsidR="00774E70" w:rsidRPr="00400B8D" w:rsidRDefault="000604B3" w:rsidP="00774E70">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t xml:space="preserve">We </w:t>
            </w:r>
            <w:commentRangeStart w:id="48"/>
            <w:r>
              <w:rPr>
                <w:rFonts w:asciiTheme="minorHAnsi" w:hAnsiTheme="minorHAnsi" w:cstheme="minorHAnsi"/>
                <w:sz w:val="18"/>
                <w:szCs w:val="18"/>
              </w:rPr>
              <w:t xml:space="preserve">propose </w:t>
            </w:r>
            <w:commentRangeEnd w:id="48"/>
            <w:r>
              <w:rPr>
                <w:rStyle w:val="CommentReference"/>
                <w:rFonts w:ascii="Calibri" w:eastAsia="Calibri" w:hAnsi="Calibri" w:cs="Calibri"/>
                <w:color w:val="000000"/>
                <w:lang w:eastAsia="en-CA"/>
              </w:rPr>
              <w:commentReference w:id="48"/>
            </w:r>
            <w:r>
              <w:rPr>
                <w:rFonts w:asciiTheme="minorHAnsi" w:hAnsiTheme="minorHAnsi" w:cstheme="minorHAnsi"/>
                <w:sz w:val="18"/>
                <w:szCs w:val="18"/>
              </w:rPr>
              <w:t>to</w:t>
            </w:r>
            <w:r w:rsidR="00774E70">
              <w:rPr>
                <w:rFonts w:asciiTheme="minorHAnsi" w:hAnsiTheme="minorHAnsi" w:cstheme="minorHAnsi"/>
                <w:sz w:val="18"/>
                <w:szCs w:val="18"/>
              </w:rPr>
              <w:t xml:space="preserve"> create</w:t>
            </w:r>
            <w:r>
              <w:rPr>
                <w:rFonts w:asciiTheme="minorHAnsi" w:hAnsiTheme="minorHAnsi" w:cstheme="minorHAnsi"/>
                <w:sz w:val="18"/>
                <w:szCs w:val="18"/>
              </w:rPr>
              <w:t xml:space="preserve"> this</w:t>
            </w:r>
            <w:r w:rsidR="00774E70">
              <w:rPr>
                <w:rFonts w:asciiTheme="minorHAnsi" w:hAnsiTheme="minorHAnsi" w:cstheme="minorHAnsi"/>
                <w:sz w:val="18"/>
                <w:szCs w:val="18"/>
              </w:rPr>
              <w:t xml:space="preserve"> based on the following:</w:t>
            </w:r>
          </w:p>
          <w:p w14:paraId="50AD1C18" w14:textId="7620CFC6" w:rsidR="00774E70" w:rsidRPr="008A48A4" w:rsidRDefault="00774E70" w:rsidP="00774E70">
            <w:pPr>
              <w:pStyle w:val="CommentText"/>
              <w:rPr>
                <w:rFonts w:asciiTheme="minorHAnsi" w:hAnsiTheme="minorHAnsi" w:cstheme="minorHAnsi"/>
              </w:rPr>
            </w:pPr>
            <w:r w:rsidRPr="008A48A4">
              <w:rPr>
                <w:rFonts w:asciiTheme="minorHAnsi" w:hAnsiTheme="minorHAnsi" w:cstheme="minorHAnsi"/>
                <w:sz w:val="18"/>
                <w:szCs w:val="18"/>
              </w:rPr>
              <w:t>Fet_us_eyeear_tri2, fet_us_eyeear_tri3</w:t>
            </w:r>
            <w:r w:rsidR="000604B3">
              <w:rPr>
                <w:rFonts w:asciiTheme="minorHAnsi" w:hAnsiTheme="minorHAnsi" w:cstheme="minorHAnsi"/>
                <w:sz w:val="18"/>
                <w:szCs w:val="18"/>
              </w:rPr>
              <w:t>, if 1</w:t>
            </w:r>
          </w:p>
          <w:p w14:paraId="4BC0E8CB" w14:textId="77777777" w:rsidR="00774E70" w:rsidRDefault="00774E70" w:rsidP="00774E70">
            <w:pPr>
              <w:spacing w:line="276" w:lineRule="auto"/>
              <w:contextualSpacing/>
              <w:rPr>
                <w:rFonts w:asciiTheme="minorHAnsi" w:hAnsiTheme="minorHAnsi" w:cstheme="minorHAnsi"/>
                <w:sz w:val="18"/>
                <w:szCs w:val="18"/>
              </w:rPr>
            </w:pPr>
          </w:p>
          <w:p w14:paraId="737E3168" w14:textId="77777777" w:rsidR="00774E70" w:rsidRDefault="00774E70" w:rsidP="00774E70">
            <w:pPr>
              <w:spacing w:line="276" w:lineRule="auto"/>
              <w:contextualSpacing/>
              <w:rPr>
                <w:rFonts w:asciiTheme="minorHAnsi" w:hAnsiTheme="minorHAnsi" w:cstheme="minorHAnsi"/>
                <w:sz w:val="18"/>
                <w:szCs w:val="18"/>
                <w:highlight w:val="red"/>
              </w:rPr>
            </w:pPr>
          </w:p>
          <w:p w14:paraId="4F988C04" w14:textId="59F051C7" w:rsidR="00774E70" w:rsidRPr="008A48A4" w:rsidRDefault="00774E70" w:rsidP="00774E70">
            <w:pPr>
              <w:spacing w:line="276" w:lineRule="auto"/>
              <w:contextualSpacing/>
              <w:rPr>
                <w:rFonts w:asciiTheme="minorHAnsi" w:hAnsiTheme="minorHAnsi" w:cstheme="minorHAnsi"/>
                <w:sz w:val="18"/>
                <w:szCs w:val="18"/>
                <w:highlight w:val="red"/>
              </w:rPr>
            </w:pPr>
          </w:p>
        </w:tc>
        <w:tc>
          <w:tcPr>
            <w:tcW w:w="2468" w:type="pct"/>
          </w:tcPr>
          <w:p w14:paraId="0CAC637E" w14:textId="77777777" w:rsidR="00774E70" w:rsidRDefault="00774E70" w:rsidP="00774E70">
            <w:pPr>
              <w:pStyle w:val="CommentText"/>
              <w:rPr>
                <w:rFonts w:asciiTheme="minorHAnsi" w:hAnsiTheme="minorHAnsi" w:cstheme="minorHAnsi"/>
                <w:sz w:val="18"/>
                <w:szCs w:val="18"/>
              </w:rPr>
            </w:pPr>
            <w:r w:rsidRPr="005B4708">
              <w:rPr>
                <w:rFonts w:asciiTheme="minorHAnsi" w:hAnsiTheme="minorHAnsi" w:cstheme="minorHAnsi"/>
                <w:sz w:val="18"/>
                <w:szCs w:val="18"/>
              </w:rPr>
              <w:t xml:space="preserve">Abnormal eye-ear finding (Anophthalmia/microphthalmia, Cataracts, </w:t>
            </w:r>
            <w:proofErr w:type="spellStart"/>
            <w:r w:rsidRPr="005B4708">
              <w:rPr>
                <w:rFonts w:asciiTheme="minorHAnsi" w:hAnsiTheme="minorHAnsi" w:cstheme="minorHAnsi"/>
                <w:sz w:val="18"/>
                <w:szCs w:val="18"/>
              </w:rPr>
              <w:t>anotia</w:t>
            </w:r>
            <w:proofErr w:type="spellEnd"/>
            <w:r w:rsidRPr="005B4708">
              <w:rPr>
                <w:rFonts w:asciiTheme="minorHAnsi" w:hAnsiTheme="minorHAnsi" w:cstheme="minorHAnsi"/>
                <w:sz w:val="18"/>
                <w:szCs w:val="18"/>
              </w:rPr>
              <w:t xml:space="preserve">, microtia) detected on </w:t>
            </w:r>
            <w:r>
              <w:rPr>
                <w:rFonts w:asciiTheme="minorHAnsi" w:hAnsiTheme="minorHAnsi" w:cstheme="minorHAnsi"/>
                <w:sz w:val="18"/>
                <w:szCs w:val="18"/>
              </w:rPr>
              <w:t>1</w:t>
            </w:r>
            <w:r w:rsidRPr="005B4708">
              <w:rPr>
                <w:rFonts w:asciiTheme="minorHAnsi" w:hAnsiTheme="minorHAnsi" w:cstheme="minorHAnsi"/>
                <w:sz w:val="18"/>
                <w:szCs w:val="18"/>
                <w:vertAlign w:val="superscript"/>
              </w:rPr>
              <w:t>st</w:t>
            </w:r>
            <w:r>
              <w:rPr>
                <w:rFonts w:asciiTheme="minorHAnsi" w:hAnsiTheme="minorHAnsi" w:cstheme="minorHAnsi"/>
                <w:sz w:val="18"/>
                <w:szCs w:val="18"/>
              </w:rPr>
              <w:t xml:space="preserve">, </w:t>
            </w:r>
            <w:proofErr w:type="gramStart"/>
            <w:r>
              <w:rPr>
                <w:rFonts w:asciiTheme="minorHAnsi" w:hAnsiTheme="minorHAnsi" w:cstheme="minorHAnsi"/>
                <w:sz w:val="18"/>
                <w:szCs w:val="18"/>
              </w:rPr>
              <w:t>2nd</w:t>
            </w:r>
            <w:proofErr w:type="gramEnd"/>
            <w:r>
              <w:rPr>
                <w:rFonts w:asciiTheme="minorHAnsi" w:hAnsiTheme="minorHAnsi" w:cstheme="minorHAnsi"/>
                <w:sz w:val="18"/>
                <w:szCs w:val="18"/>
              </w:rPr>
              <w:t xml:space="preserve"> or </w:t>
            </w:r>
            <w:r w:rsidRPr="005B4708">
              <w:rPr>
                <w:rFonts w:asciiTheme="minorHAnsi" w:hAnsiTheme="minorHAnsi" w:cstheme="minorHAnsi"/>
                <w:sz w:val="18"/>
                <w:szCs w:val="18"/>
              </w:rPr>
              <w:t>3rd trimester ultrasound</w:t>
            </w:r>
          </w:p>
          <w:p w14:paraId="3A077178" w14:textId="77777777" w:rsidR="00774E70" w:rsidRDefault="00774E70" w:rsidP="00774E70">
            <w:pPr>
              <w:pStyle w:val="CommentText"/>
              <w:rPr>
                <w:rFonts w:asciiTheme="minorHAnsi" w:hAnsiTheme="minorHAnsi" w:cstheme="minorHAnsi"/>
                <w:sz w:val="18"/>
                <w:szCs w:val="18"/>
              </w:rPr>
            </w:pPr>
          </w:p>
          <w:p w14:paraId="76F8A655" w14:textId="4A98CBBB" w:rsidR="00774E70" w:rsidRPr="008A48A4" w:rsidRDefault="00774E70" w:rsidP="00774E70">
            <w:pPr>
              <w:pStyle w:val="CommentText"/>
              <w:rPr>
                <w:rFonts w:asciiTheme="minorHAnsi" w:hAnsiTheme="minorHAnsi" w:cstheme="minorHAnsi"/>
                <w:sz w:val="18"/>
                <w:szCs w:val="18"/>
              </w:rPr>
            </w:pPr>
            <w:r w:rsidRPr="008A48A4">
              <w:rPr>
                <w:rFonts w:asciiTheme="minorHAnsi" w:hAnsiTheme="minorHAnsi" w:cstheme="minorHAnsi"/>
                <w:sz w:val="18"/>
                <w:szCs w:val="18"/>
              </w:rPr>
              <w:t>0=No; 1=Yes</w:t>
            </w:r>
          </w:p>
        </w:tc>
      </w:tr>
      <w:tr w:rsidR="00774E70" w:rsidRPr="008A48A4" w14:paraId="77537B4A" w14:textId="7BEEA3E1" w:rsidTr="002522AD">
        <w:tc>
          <w:tcPr>
            <w:tcW w:w="428" w:type="pct"/>
          </w:tcPr>
          <w:p w14:paraId="19D158B9"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0F457984"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Congenital deafness or hearing loss§</w:t>
            </w:r>
          </w:p>
        </w:tc>
        <w:tc>
          <w:tcPr>
            <w:tcW w:w="1392" w:type="pct"/>
          </w:tcPr>
          <w:p w14:paraId="027EE748" w14:textId="5F51CC65" w:rsidR="00774E70" w:rsidRPr="008A48A4" w:rsidRDefault="00A26A83" w:rsidP="00774E70">
            <w:pPr>
              <w:spacing w:line="276" w:lineRule="auto"/>
              <w:contextualSpacing/>
              <w:rPr>
                <w:rFonts w:asciiTheme="minorHAnsi" w:hAnsiTheme="minorHAnsi" w:cstheme="minorHAnsi"/>
                <w:sz w:val="18"/>
                <w:szCs w:val="18"/>
                <w:highlight w:val="red"/>
              </w:rPr>
            </w:pPr>
            <w:r w:rsidRPr="00A26A83">
              <w:rPr>
                <w:rFonts w:asciiTheme="minorHAnsi" w:hAnsiTheme="minorHAnsi" w:cstheme="minorHAnsi"/>
                <w:sz w:val="18"/>
                <w:szCs w:val="18"/>
              </w:rPr>
              <w:t xml:space="preserve">This variable will be combined with </w:t>
            </w:r>
            <w:proofErr w:type="spellStart"/>
            <w:r w:rsidRPr="00A26A83">
              <w:rPr>
                <w:rFonts w:asciiTheme="minorHAnsi" w:hAnsiTheme="minorHAnsi" w:cstheme="minorHAnsi"/>
                <w:sz w:val="18"/>
                <w:szCs w:val="18"/>
              </w:rPr>
              <w:t>ocularabnormalities</w:t>
            </w:r>
            <w:proofErr w:type="spellEnd"/>
            <w:r w:rsidR="00241753">
              <w:rPr>
                <w:rFonts w:asciiTheme="minorHAnsi" w:hAnsiTheme="minorHAnsi" w:cstheme="minorHAnsi"/>
                <w:sz w:val="18"/>
                <w:szCs w:val="18"/>
              </w:rPr>
              <w:t>.</w:t>
            </w:r>
          </w:p>
        </w:tc>
        <w:tc>
          <w:tcPr>
            <w:tcW w:w="2468" w:type="pct"/>
          </w:tcPr>
          <w:p w14:paraId="1ABE9C46" w14:textId="4200F6BB" w:rsidR="00774E70" w:rsidRPr="008A48A4" w:rsidRDefault="00774E70" w:rsidP="00774E70">
            <w:pPr>
              <w:pStyle w:val="CommentText"/>
              <w:rPr>
                <w:rFonts w:asciiTheme="minorHAnsi" w:hAnsiTheme="minorHAnsi" w:cstheme="minorHAnsi"/>
                <w:sz w:val="18"/>
                <w:szCs w:val="18"/>
              </w:rPr>
            </w:pPr>
          </w:p>
        </w:tc>
      </w:tr>
      <w:tr w:rsidR="00774E70" w:rsidRPr="008A48A4" w14:paraId="0B8AAB06" w14:textId="00CC8A8C" w:rsidTr="002522AD">
        <w:tc>
          <w:tcPr>
            <w:tcW w:w="428" w:type="pct"/>
          </w:tcPr>
          <w:p w14:paraId="58ADCAE1"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1E4D0377" w14:textId="77777777" w:rsidR="00774E70" w:rsidRPr="008A48A4" w:rsidRDefault="00774E70" w:rsidP="00774E70">
            <w:pPr>
              <w:rPr>
                <w:rFonts w:asciiTheme="minorHAnsi" w:hAnsiTheme="minorHAnsi" w:cstheme="minorHAnsi"/>
                <w:sz w:val="18"/>
                <w:szCs w:val="18"/>
              </w:rPr>
            </w:pPr>
            <w:r w:rsidRPr="008A48A4">
              <w:rPr>
                <w:rFonts w:asciiTheme="minorHAnsi" w:hAnsiTheme="minorHAnsi" w:cstheme="minorHAnsi"/>
                <w:sz w:val="18"/>
                <w:szCs w:val="18"/>
              </w:rPr>
              <w:t xml:space="preserve">Congenital contractures (arthrogryposis, </w:t>
            </w:r>
            <w:proofErr w:type="spellStart"/>
            <w:proofErr w:type="gramStart"/>
            <w:r w:rsidRPr="008A48A4">
              <w:rPr>
                <w:rFonts w:asciiTheme="minorHAnsi" w:hAnsiTheme="minorHAnsi" w:cstheme="minorHAnsi"/>
                <w:sz w:val="18"/>
                <w:szCs w:val="18"/>
              </w:rPr>
              <w:t>uni</w:t>
            </w:r>
            <w:proofErr w:type="spellEnd"/>
            <w:proofErr w:type="gramEnd"/>
            <w:r w:rsidRPr="008A48A4">
              <w:rPr>
                <w:rFonts w:asciiTheme="minorHAnsi" w:hAnsiTheme="minorHAnsi" w:cstheme="minorHAnsi"/>
                <w:sz w:val="18"/>
                <w:szCs w:val="18"/>
              </w:rPr>
              <w:t xml:space="preserve"> or bilateral clubfoot)</w:t>
            </w:r>
          </w:p>
        </w:tc>
        <w:tc>
          <w:tcPr>
            <w:tcW w:w="1392" w:type="pct"/>
          </w:tcPr>
          <w:p w14:paraId="7795F9E0" w14:textId="3630E7B7" w:rsidR="00774E70" w:rsidRDefault="00774E70" w:rsidP="00774E70">
            <w:pPr>
              <w:pStyle w:val="CommentText"/>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contractures</w:t>
            </w:r>
          </w:p>
          <w:p w14:paraId="0D36379E" w14:textId="32A31DC7" w:rsidR="00774E70" w:rsidRDefault="00774E70" w:rsidP="00774E70">
            <w:pPr>
              <w:pStyle w:val="CommentText"/>
              <w:numPr>
                <w:ilvl w:val="0"/>
                <w:numId w:val="2"/>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commentRangeStart w:id="49"/>
            <w:r>
              <w:rPr>
                <w:rFonts w:asciiTheme="minorHAnsi" w:hAnsiTheme="minorHAnsi" w:cstheme="minorHAnsi"/>
              </w:rPr>
              <w:t xml:space="preserve">Created </w:t>
            </w:r>
            <w:commentRangeEnd w:id="49"/>
            <w:r w:rsidR="000604B3">
              <w:rPr>
                <w:rStyle w:val="CommentReference"/>
              </w:rPr>
              <w:commentReference w:id="49"/>
            </w:r>
            <w:r>
              <w:rPr>
                <w:rFonts w:asciiTheme="minorHAnsi" w:hAnsiTheme="minorHAnsi" w:cstheme="minorHAnsi"/>
              </w:rPr>
              <w:t>based on the following:</w:t>
            </w:r>
          </w:p>
          <w:p w14:paraId="3812FEE4" w14:textId="436F8363" w:rsidR="00774E70" w:rsidRPr="008A48A4" w:rsidRDefault="00774E70" w:rsidP="000604B3">
            <w:pPr>
              <w:pStyle w:val="CommentText"/>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8A48A4">
              <w:rPr>
                <w:rFonts w:asciiTheme="minorHAnsi" w:hAnsiTheme="minorHAnsi" w:cstheme="minorHAnsi"/>
              </w:rPr>
              <w:t>Fet_us_msk_tri2, Fet_us_msk_tri3</w:t>
            </w:r>
            <w:r w:rsidR="000604B3">
              <w:rPr>
                <w:rFonts w:asciiTheme="minorHAnsi" w:hAnsiTheme="minorHAnsi" w:cstheme="minorHAnsi"/>
              </w:rPr>
              <w:t>, if 1</w:t>
            </w:r>
          </w:p>
          <w:p w14:paraId="6D9AE9D6" w14:textId="65DBBC10" w:rsidR="00774E70" w:rsidRPr="008A48A4" w:rsidRDefault="00774E70" w:rsidP="00774E70">
            <w:pPr>
              <w:rPr>
                <w:rFonts w:asciiTheme="minorHAnsi" w:hAnsiTheme="minorHAnsi" w:cstheme="minorHAnsi"/>
                <w:sz w:val="18"/>
                <w:szCs w:val="18"/>
                <w:highlight w:val="red"/>
              </w:rPr>
            </w:pPr>
          </w:p>
        </w:tc>
        <w:tc>
          <w:tcPr>
            <w:tcW w:w="2468" w:type="pct"/>
          </w:tcPr>
          <w:p w14:paraId="13DE0E3F" w14:textId="77777777" w:rsidR="00774E70" w:rsidRDefault="00774E70" w:rsidP="00774E70">
            <w:pPr>
              <w:pStyle w:val="CommentText"/>
              <w:rPr>
                <w:rFonts w:asciiTheme="minorHAnsi" w:hAnsiTheme="minorHAnsi" w:cstheme="minorHAnsi"/>
                <w:sz w:val="18"/>
                <w:szCs w:val="18"/>
              </w:rPr>
            </w:pPr>
            <w:r w:rsidRPr="00EF0F2E">
              <w:rPr>
                <w:rFonts w:asciiTheme="minorHAnsi" w:hAnsiTheme="minorHAnsi" w:cstheme="minorHAnsi"/>
              </w:rPr>
              <w:t>Abnormal finding for musculoskeletal system (club foot, Limb deficiency, Reduction deformity upper limbs, Reduction deformity upper limbs, hip dysplasia)</w:t>
            </w:r>
            <w:r>
              <w:rPr>
                <w:rFonts w:asciiTheme="minorHAnsi" w:hAnsiTheme="minorHAnsi" w:cstheme="minorHAnsi"/>
              </w:rPr>
              <w:t xml:space="preserve"> </w:t>
            </w:r>
            <w:r w:rsidRPr="005B4708">
              <w:rPr>
                <w:rFonts w:asciiTheme="minorHAnsi" w:hAnsiTheme="minorHAnsi" w:cstheme="minorHAnsi"/>
                <w:sz w:val="18"/>
                <w:szCs w:val="18"/>
              </w:rPr>
              <w:t xml:space="preserve">detected on </w:t>
            </w:r>
            <w:r>
              <w:rPr>
                <w:rFonts w:asciiTheme="minorHAnsi" w:hAnsiTheme="minorHAnsi" w:cstheme="minorHAnsi"/>
                <w:sz w:val="18"/>
                <w:szCs w:val="18"/>
              </w:rPr>
              <w:t>1</w:t>
            </w:r>
            <w:r w:rsidRPr="005B4708">
              <w:rPr>
                <w:rFonts w:asciiTheme="minorHAnsi" w:hAnsiTheme="minorHAnsi" w:cstheme="minorHAnsi"/>
                <w:sz w:val="18"/>
                <w:szCs w:val="18"/>
                <w:vertAlign w:val="superscript"/>
              </w:rPr>
              <w:t>st</w:t>
            </w:r>
            <w:r>
              <w:rPr>
                <w:rFonts w:asciiTheme="minorHAnsi" w:hAnsiTheme="minorHAnsi" w:cstheme="minorHAnsi"/>
                <w:sz w:val="18"/>
                <w:szCs w:val="18"/>
              </w:rPr>
              <w:t xml:space="preserve">, </w:t>
            </w:r>
            <w:proofErr w:type="gramStart"/>
            <w:r>
              <w:rPr>
                <w:rFonts w:asciiTheme="minorHAnsi" w:hAnsiTheme="minorHAnsi" w:cstheme="minorHAnsi"/>
                <w:sz w:val="18"/>
                <w:szCs w:val="18"/>
              </w:rPr>
              <w:t>2nd</w:t>
            </w:r>
            <w:proofErr w:type="gramEnd"/>
            <w:r>
              <w:rPr>
                <w:rFonts w:asciiTheme="minorHAnsi" w:hAnsiTheme="minorHAnsi" w:cstheme="minorHAnsi"/>
                <w:sz w:val="18"/>
                <w:szCs w:val="18"/>
              </w:rPr>
              <w:t xml:space="preserve"> or </w:t>
            </w:r>
            <w:r w:rsidRPr="005B4708">
              <w:rPr>
                <w:rFonts w:asciiTheme="minorHAnsi" w:hAnsiTheme="minorHAnsi" w:cstheme="minorHAnsi"/>
                <w:sz w:val="18"/>
                <w:szCs w:val="18"/>
              </w:rPr>
              <w:t>3rd trimester ultrasound</w:t>
            </w:r>
          </w:p>
          <w:p w14:paraId="39C4D595" w14:textId="77777777" w:rsidR="00774E70" w:rsidRDefault="00774E70" w:rsidP="00774E70">
            <w:pPr>
              <w:pStyle w:val="CommentText"/>
              <w:rPr>
                <w:rFonts w:asciiTheme="minorHAnsi" w:hAnsiTheme="minorHAnsi" w:cstheme="minorHAnsi"/>
                <w:sz w:val="18"/>
                <w:szCs w:val="18"/>
              </w:rPr>
            </w:pPr>
          </w:p>
          <w:p w14:paraId="01A195AC" w14:textId="4F4295A3" w:rsidR="00774E70" w:rsidRPr="00585C2A" w:rsidRDefault="00774E70" w:rsidP="00774E70">
            <w:pPr>
              <w:pStyle w:val="CommentText"/>
              <w:rPr>
                <w:rFonts w:asciiTheme="minorHAnsi" w:hAnsiTheme="minorHAnsi" w:cstheme="minorHAnsi"/>
              </w:rPr>
            </w:pPr>
            <w:r w:rsidRPr="008A48A4">
              <w:rPr>
                <w:rFonts w:asciiTheme="minorHAnsi" w:hAnsiTheme="minorHAnsi" w:cstheme="minorHAnsi"/>
                <w:sz w:val="18"/>
                <w:szCs w:val="18"/>
              </w:rPr>
              <w:t>0=No; 1=Yes</w:t>
            </w:r>
          </w:p>
        </w:tc>
      </w:tr>
      <w:tr w:rsidR="00774E70" w:rsidRPr="008A48A4" w14:paraId="6CDA10C0" w14:textId="0F425DCE" w:rsidTr="002522AD">
        <w:tc>
          <w:tcPr>
            <w:tcW w:w="428" w:type="pct"/>
          </w:tcPr>
          <w:p w14:paraId="61CFC0E5"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7A280879"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Other non-neurologic congenital abnormalities</w:t>
            </w:r>
          </w:p>
        </w:tc>
        <w:tc>
          <w:tcPr>
            <w:tcW w:w="1392" w:type="pct"/>
          </w:tcPr>
          <w:p w14:paraId="6EDB4377" w14:textId="77777777" w:rsidR="00774E70" w:rsidRDefault="00774E70" w:rsidP="00774E70">
            <w:pPr>
              <w:pStyle w:val="CommentText"/>
              <w:rPr>
                <w:rFonts w:asciiTheme="minorHAnsi" w:hAnsiTheme="minorHAnsi" w:cstheme="minorHAnsi"/>
              </w:rPr>
            </w:pPr>
            <w:proofErr w:type="spellStart"/>
            <w:r>
              <w:rPr>
                <w:rFonts w:asciiTheme="minorHAnsi" w:hAnsiTheme="minorHAnsi" w:cstheme="minorHAnsi"/>
              </w:rPr>
              <w:t>nonneurologic</w:t>
            </w:r>
            <w:proofErr w:type="spellEnd"/>
          </w:p>
          <w:p w14:paraId="7156A704" w14:textId="3622ED43" w:rsidR="00774E70" w:rsidRDefault="00241753" w:rsidP="00774E70">
            <w:pPr>
              <w:pStyle w:val="CommentText"/>
              <w:numPr>
                <w:ilvl w:val="0"/>
                <w:numId w:val="2"/>
              </w:numPr>
              <w:rPr>
                <w:rFonts w:asciiTheme="minorHAnsi" w:hAnsiTheme="minorHAnsi" w:cstheme="minorHAnsi"/>
              </w:rPr>
            </w:pPr>
            <w:r>
              <w:rPr>
                <w:rFonts w:asciiTheme="minorHAnsi" w:hAnsiTheme="minorHAnsi" w:cstheme="minorHAnsi"/>
              </w:rPr>
              <w:t>Propose to create</w:t>
            </w:r>
            <w:r w:rsidR="00774E70">
              <w:rPr>
                <w:rFonts w:asciiTheme="minorHAnsi" w:hAnsiTheme="minorHAnsi" w:cstheme="minorHAnsi"/>
              </w:rPr>
              <w:t xml:space="preserve"> based on the </w:t>
            </w:r>
            <w:commentRangeStart w:id="50"/>
            <w:r w:rsidR="00774E70">
              <w:rPr>
                <w:rFonts w:asciiTheme="minorHAnsi" w:hAnsiTheme="minorHAnsi" w:cstheme="minorHAnsi"/>
              </w:rPr>
              <w:t>following</w:t>
            </w:r>
            <w:commentRangeEnd w:id="50"/>
            <w:r>
              <w:rPr>
                <w:rStyle w:val="CommentReference"/>
              </w:rPr>
              <w:commentReference w:id="50"/>
            </w:r>
            <w:r w:rsidR="00774E70">
              <w:rPr>
                <w:rFonts w:asciiTheme="minorHAnsi" w:hAnsiTheme="minorHAnsi" w:cstheme="minorHAnsi"/>
              </w:rPr>
              <w:t>:</w:t>
            </w:r>
          </w:p>
          <w:p w14:paraId="36122CC7" w14:textId="65B5646E" w:rsidR="00774E70" w:rsidRPr="008A48A4" w:rsidRDefault="00774E70" w:rsidP="00774E70">
            <w:pPr>
              <w:pStyle w:val="CommentText"/>
              <w:rPr>
                <w:rFonts w:asciiTheme="minorHAnsi" w:hAnsiTheme="minorHAnsi" w:cstheme="minorHAnsi"/>
              </w:rPr>
            </w:pPr>
            <w:r w:rsidRPr="008A48A4">
              <w:rPr>
                <w:rFonts w:asciiTheme="minorHAnsi" w:hAnsiTheme="minorHAnsi" w:cstheme="minorHAnsi"/>
              </w:rPr>
              <w:t>fet_us_cardio_tri2</w:t>
            </w:r>
            <w:r>
              <w:rPr>
                <w:rFonts w:asciiTheme="minorHAnsi" w:hAnsiTheme="minorHAnsi" w:cstheme="minorHAnsi"/>
              </w:rPr>
              <w:t>,</w:t>
            </w:r>
          </w:p>
          <w:p w14:paraId="724C9F70" w14:textId="7ADAC179" w:rsidR="00774E70" w:rsidRPr="008A48A4" w:rsidRDefault="00774E70" w:rsidP="00774E70">
            <w:pPr>
              <w:pStyle w:val="CommentText"/>
              <w:rPr>
                <w:rFonts w:asciiTheme="minorHAnsi" w:hAnsiTheme="minorHAnsi" w:cstheme="minorHAnsi"/>
              </w:rPr>
            </w:pPr>
            <w:r w:rsidRPr="008A48A4">
              <w:rPr>
                <w:rFonts w:asciiTheme="minorHAnsi" w:hAnsiTheme="minorHAnsi" w:cstheme="minorHAnsi"/>
              </w:rPr>
              <w:t>fet_us_gastro_tri2</w:t>
            </w:r>
            <w:r>
              <w:rPr>
                <w:rFonts w:asciiTheme="minorHAnsi" w:hAnsiTheme="minorHAnsi" w:cstheme="minorHAnsi"/>
              </w:rPr>
              <w:t>,</w:t>
            </w:r>
          </w:p>
          <w:p w14:paraId="008D8108" w14:textId="353D4647" w:rsidR="00774E70" w:rsidRPr="008A48A4" w:rsidRDefault="00774E70" w:rsidP="00774E70">
            <w:pPr>
              <w:pStyle w:val="CommentText"/>
              <w:rPr>
                <w:rFonts w:asciiTheme="minorHAnsi" w:hAnsiTheme="minorHAnsi" w:cstheme="minorHAnsi"/>
              </w:rPr>
            </w:pPr>
            <w:r w:rsidRPr="008A48A4">
              <w:rPr>
                <w:rFonts w:asciiTheme="minorHAnsi" w:hAnsiTheme="minorHAnsi" w:cstheme="minorHAnsi"/>
              </w:rPr>
              <w:t>fet_us_orofac_tri2</w:t>
            </w:r>
            <w:r>
              <w:rPr>
                <w:rFonts w:asciiTheme="minorHAnsi" w:hAnsiTheme="minorHAnsi" w:cstheme="minorHAnsi"/>
              </w:rPr>
              <w:t>,</w:t>
            </w:r>
          </w:p>
          <w:p w14:paraId="77BC05B7" w14:textId="77777777" w:rsidR="00774E70" w:rsidRDefault="00774E70" w:rsidP="00774E70">
            <w:pPr>
              <w:pStyle w:val="CommentText"/>
              <w:rPr>
                <w:rFonts w:asciiTheme="minorHAnsi" w:hAnsiTheme="minorHAnsi" w:cstheme="minorHAnsi"/>
              </w:rPr>
            </w:pPr>
            <w:r w:rsidRPr="008A48A4">
              <w:rPr>
                <w:rFonts w:asciiTheme="minorHAnsi" w:hAnsiTheme="minorHAnsi" w:cstheme="minorHAnsi"/>
              </w:rPr>
              <w:t>fet_us_genur_tri2</w:t>
            </w:r>
            <w:r>
              <w:rPr>
                <w:rFonts w:asciiTheme="minorHAnsi" w:hAnsiTheme="minorHAnsi" w:cstheme="minorHAnsi"/>
              </w:rPr>
              <w:t xml:space="preserve">, </w:t>
            </w:r>
          </w:p>
          <w:p w14:paraId="07CD21B4" w14:textId="6F7F8FF1" w:rsidR="00774E70" w:rsidRPr="008A48A4" w:rsidRDefault="00774E70" w:rsidP="00774E70">
            <w:pPr>
              <w:pStyle w:val="CommentText"/>
              <w:rPr>
                <w:rFonts w:asciiTheme="minorHAnsi" w:hAnsiTheme="minorHAnsi" w:cstheme="minorHAnsi"/>
              </w:rPr>
            </w:pPr>
            <w:r w:rsidRPr="008A48A4">
              <w:rPr>
                <w:rFonts w:asciiTheme="minorHAnsi" w:hAnsiTheme="minorHAnsi" w:cstheme="minorHAnsi"/>
              </w:rPr>
              <w:t>fet_us_cardio_tri3</w:t>
            </w:r>
            <w:r>
              <w:rPr>
                <w:rFonts w:asciiTheme="minorHAnsi" w:hAnsiTheme="minorHAnsi" w:cstheme="minorHAnsi"/>
              </w:rPr>
              <w:t>,</w:t>
            </w:r>
          </w:p>
          <w:p w14:paraId="63929E67" w14:textId="0BC1FE2D" w:rsidR="00774E70" w:rsidRPr="008A48A4" w:rsidRDefault="00774E70" w:rsidP="00774E70">
            <w:pPr>
              <w:pStyle w:val="CommentText"/>
              <w:rPr>
                <w:rFonts w:asciiTheme="minorHAnsi" w:hAnsiTheme="minorHAnsi" w:cstheme="minorHAnsi"/>
              </w:rPr>
            </w:pPr>
            <w:r w:rsidRPr="008A48A4">
              <w:rPr>
                <w:rFonts w:asciiTheme="minorHAnsi" w:hAnsiTheme="minorHAnsi" w:cstheme="minorHAnsi"/>
              </w:rPr>
              <w:t>fet_us_gastro_tri3</w:t>
            </w:r>
            <w:r>
              <w:rPr>
                <w:rFonts w:asciiTheme="minorHAnsi" w:hAnsiTheme="minorHAnsi" w:cstheme="minorHAnsi"/>
              </w:rPr>
              <w:t>,</w:t>
            </w:r>
          </w:p>
          <w:p w14:paraId="0AD3C61B" w14:textId="2C40ADEF" w:rsidR="00774E70" w:rsidRPr="008A48A4" w:rsidRDefault="00774E70" w:rsidP="00774E70">
            <w:pPr>
              <w:pStyle w:val="CommentText"/>
              <w:rPr>
                <w:rFonts w:asciiTheme="minorHAnsi" w:hAnsiTheme="minorHAnsi" w:cstheme="minorHAnsi"/>
              </w:rPr>
            </w:pPr>
            <w:r w:rsidRPr="008A48A4">
              <w:rPr>
                <w:rFonts w:asciiTheme="minorHAnsi" w:hAnsiTheme="minorHAnsi" w:cstheme="minorHAnsi"/>
              </w:rPr>
              <w:t>fet_us_orofac_tri3</w:t>
            </w:r>
            <w:r>
              <w:rPr>
                <w:rFonts w:asciiTheme="minorHAnsi" w:hAnsiTheme="minorHAnsi" w:cstheme="minorHAnsi"/>
              </w:rPr>
              <w:t>,</w:t>
            </w:r>
          </w:p>
          <w:p w14:paraId="6AD6C076" w14:textId="67AE66F3" w:rsidR="00774E70" w:rsidRPr="00241753" w:rsidRDefault="00774E70" w:rsidP="00241753">
            <w:pPr>
              <w:pStyle w:val="CommentText"/>
              <w:rPr>
                <w:rFonts w:asciiTheme="minorHAnsi" w:hAnsiTheme="minorHAnsi" w:cstheme="minorHAnsi"/>
              </w:rPr>
            </w:pPr>
            <w:r w:rsidRPr="008A48A4">
              <w:rPr>
                <w:rFonts w:asciiTheme="minorHAnsi" w:hAnsiTheme="minorHAnsi" w:cstheme="minorHAnsi"/>
              </w:rPr>
              <w:t>fet_us_genur_tri3</w:t>
            </w:r>
            <w:r>
              <w:rPr>
                <w:rFonts w:asciiTheme="minorHAnsi" w:hAnsiTheme="minorHAnsi" w:cstheme="minorHAnsi"/>
              </w:rPr>
              <w:t>, if equal to 1</w:t>
            </w:r>
          </w:p>
        </w:tc>
        <w:tc>
          <w:tcPr>
            <w:tcW w:w="2468" w:type="pct"/>
          </w:tcPr>
          <w:p w14:paraId="6AC18F65" w14:textId="0CDADEF6" w:rsidR="00774E70" w:rsidRPr="008A48A4" w:rsidRDefault="00774E70" w:rsidP="00774E70">
            <w:pPr>
              <w:pStyle w:val="CommentText"/>
              <w:rPr>
                <w:rFonts w:asciiTheme="minorHAnsi" w:hAnsiTheme="minorHAnsi" w:cstheme="minorHAnsi"/>
                <w:sz w:val="18"/>
                <w:szCs w:val="18"/>
              </w:rPr>
            </w:pPr>
          </w:p>
        </w:tc>
      </w:tr>
      <w:tr w:rsidR="00774E70" w:rsidRPr="008A48A4" w14:paraId="2AAF5202" w14:textId="508A84A5" w:rsidTr="002522AD">
        <w:tc>
          <w:tcPr>
            <w:tcW w:w="428" w:type="pct"/>
          </w:tcPr>
          <w:p w14:paraId="04C18D44" w14:textId="7B5CF2B4" w:rsidR="00774E70" w:rsidRPr="008A48A4" w:rsidRDefault="00774E70" w:rsidP="00774E70">
            <w:pPr>
              <w:spacing w:line="276" w:lineRule="auto"/>
              <w:rPr>
                <w:rFonts w:asciiTheme="minorHAnsi" w:hAnsiTheme="minorHAnsi" w:cstheme="minorHAnsi"/>
                <w:sz w:val="18"/>
                <w:szCs w:val="18"/>
              </w:rPr>
            </w:pPr>
            <w:r w:rsidRPr="008A48A4">
              <w:rPr>
                <w:rFonts w:asciiTheme="minorHAnsi" w:hAnsiTheme="minorHAnsi" w:cstheme="minorHAnsi"/>
                <w:sz w:val="18"/>
                <w:szCs w:val="18"/>
              </w:rPr>
              <w:t>Secondary outcomes after infant period</w:t>
            </w:r>
          </w:p>
        </w:tc>
        <w:tc>
          <w:tcPr>
            <w:tcW w:w="712" w:type="pct"/>
          </w:tcPr>
          <w:p w14:paraId="10551264"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Cortical auditory processing</w:t>
            </w:r>
          </w:p>
        </w:tc>
        <w:tc>
          <w:tcPr>
            <w:tcW w:w="1392" w:type="pct"/>
          </w:tcPr>
          <w:p w14:paraId="2D5307EA" w14:textId="67E574AC" w:rsidR="00774E70" w:rsidRPr="008A48A4" w:rsidRDefault="00774E70"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 (in pilot data</w:t>
            </w:r>
            <w:r>
              <w:rPr>
                <w:rFonts w:asciiTheme="minorHAnsi" w:hAnsiTheme="minorHAnsi" w:cstheme="minorHAnsi"/>
                <w:sz w:val="18"/>
                <w:szCs w:val="18"/>
              </w:rPr>
              <w:t xml:space="preserve"> – also not in </w:t>
            </w:r>
            <w:commentRangeStart w:id="51"/>
            <w:r>
              <w:rPr>
                <w:rFonts w:asciiTheme="minorHAnsi" w:hAnsiTheme="minorHAnsi" w:cstheme="minorHAnsi"/>
                <w:sz w:val="18"/>
                <w:szCs w:val="18"/>
              </w:rPr>
              <w:t xml:space="preserve">new </w:t>
            </w:r>
            <w:commentRangeEnd w:id="51"/>
            <w:r w:rsidR="00E62475">
              <w:rPr>
                <w:rStyle w:val="CommentReference"/>
                <w:rFonts w:ascii="Calibri" w:eastAsia="Calibri" w:hAnsi="Calibri" w:cs="Calibri"/>
                <w:color w:val="000000"/>
                <w:lang w:eastAsia="en-CA"/>
              </w:rPr>
              <w:commentReference w:id="51"/>
            </w:r>
            <w:r>
              <w:rPr>
                <w:rFonts w:asciiTheme="minorHAnsi" w:hAnsiTheme="minorHAnsi" w:cstheme="minorHAnsi"/>
                <w:sz w:val="18"/>
                <w:szCs w:val="18"/>
              </w:rPr>
              <w:t>dataset?</w:t>
            </w:r>
            <w:r w:rsidRPr="00D740B8">
              <w:rPr>
                <w:rFonts w:asciiTheme="minorHAnsi" w:hAnsiTheme="minorHAnsi" w:cstheme="minorHAnsi"/>
                <w:sz w:val="18"/>
                <w:szCs w:val="18"/>
              </w:rPr>
              <w:t>)</w:t>
            </w:r>
          </w:p>
        </w:tc>
        <w:tc>
          <w:tcPr>
            <w:tcW w:w="2468" w:type="pct"/>
          </w:tcPr>
          <w:p w14:paraId="0677E803"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06D57E1F" w14:textId="08B35924" w:rsidTr="002522AD">
        <w:tc>
          <w:tcPr>
            <w:tcW w:w="428" w:type="pct"/>
          </w:tcPr>
          <w:p w14:paraId="22E9DBBD"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009FA04E"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Neurodevelopment (expressive and receptive language, fine and gross motor skills, attention and executive function, memory and learning, socioemotional development, overall neurodevelopmental score)</w:t>
            </w:r>
          </w:p>
        </w:tc>
        <w:tc>
          <w:tcPr>
            <w:tcW w:w="1392" w:type="pct"/>
          </w:tcPr>
          <w:p w14:paraId="3126149A" w14:textId="7F7FC8FE" w:rsidR="00774E70" w:rsidRPr="008A48A4" w:rsidRDefault="00774E70"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 (in pilot data</w:t>
            </w:r>
            <w:r>
              <w:rPr>
                <w:rFonts w:asciiTheme="minorHAnsi" w:hAnsiTheme="minorHAnsi" w:cstheme="minorHAnsi"/>
                <w:sz w:val="18"/>
                <w:szCs w:val="18"/>
              </w:rPr>
              <w:t xml:space="preserve"> – also not in </w:t>
            </w:r>
            <w:commentRangeStart w:id="52"/>
            <w:r>
              <w:rPr>
                <w:rFonts w:asciiTheme="minorHAnsi" w:hAnsiTheme="minorHAnsi" w:cstheme="minorHAnsi"/>
                <w:sz w:val="18"/>
                <w:szCs w:val="18"/>
              </w:rPr>
              <w:t xml:space="preserve">new </w:t>
            </w:r>
            <w:commentRangeEnd w:id="52"/>
            <w:r w:rsidR="00E62475">
              <w:rPr>
                <w:rStyle w:val="CommentReference"/>
                <w:rFonts w:ascii="Calibri" w:eastAsia="Calibri" w:hAnsi="Calibri" w:cs="Calibri"/>
                <w:color w:val="000000"/>
                <w:lang w:eastAsia="en-CA"/>
              </w:rPr>
              <w:commentReference w:id="52"/>
            </w:r>
            <w:r>
              <w:rPr>
                <w:rFonts w:asciiTheme="minorHAnsi" w:hAnsiTheme="minorHAnsi" w:cstheme="minorHAnsi"/>
                <w:sz w:val="18"/>
                <w:szCs w:val="18"/>
              </w:rPr>
              <w:t>dataset?</w:t>
            </w:r>
            <w:r w:rsidRPr="00D740B8">
              <w:rPr>
                <w:rFonts w:asciiTheme="minorHAnsi" w:hAnsiTheme="minorHAnsi" w:cstheme="minorHAnsi"/>
                <w:sz w:val="18"/>
                <w:szCs w:val="18"/>
              </w:rPr>
              <w:t>)</w:t>
            </w:r>
          </w:p>
        </w:tc>
        <w:tc>
          <w:tcPr>
            <w:tcW w:w="2468" w:type="pct"/>
          </w:tcPr>
          <w:p w14:paraId="165EF250"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32D4BB71" w14:textId="441E3A04" w:rsidTr="002522AD">
        <w:tc>
          <w:tcPr>
            <w:tcW w:w="428" w:type="pct"/>
          </w:tcPr>
          <w:p w14:paraId="47541E10"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01123700"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Vision (Cardiff test)</w:t>
            </w:r>
          </w:p>
        </w:tc>
        <w:tc>
          <w:tcPr>
            <w:tcW w:w="1392" w:type="pct"/>
          </w:tcPr>
          <w:p w14:paraId="6CF89337" w14:textId="397C6001" w:rsidR="00774E70" w:rsidRPr="008A48A4" w:rsidRDefault="00774E70"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 (in pilot data</w:t>
            </w:r>
            <w:r>
              <w:rPr>
                <w:rFonts w:asciiTheme="minorHAnsi" w:hAnsiTheme="minorHAnsi" w:cstheme="minorHAnsi"/>
                <w:sz w:val="18"/>
                <w:szCs w:val="18"/>
              </w:rPr>
              <w:t xml:space="preserve"> – also not in </w:t>
            </w:r>
            <w:commentRangeStart w:id="53"/>
            <w:r>
              <w:rPr>
                <w:rFonts w:asciiTheme="minorHAnsi" w:hAnsiTheme="minorHAnsi" w:cstheme="minorHAnsi"/>
                <w:sz w:val="18"/>
                <w:szCs w:val="18"/>
              </w:rPr>
              <w:t xml:space="preserve">new </w:t>
            </w:r>
            <w:commentRangeEnd w:id="53"/>
            <w:r w:rsidR="00E62475">
              <w:rPr>
                <w:rStyle w:val="CommentReference"/>
                <w:rFonts w:ascii="Calibri" w:eastAsia="Calibri" w:hAnsi="Calibri" w:cs="Calibri"/>
                <w:color w:val="000000"/>
                <w:lang w:eastAsia="en-CA"/>
              </w:rPr>
              <w:commentReference w:id="53"/>
            </w:r>
            <w:r>
              <w:rPr>
                <w:rFonts w:asciiTheme="minorHAnsi" w:hAnsiTheme="minorHAnsi" w:cstheme="minorHAnsi"/>
                <w:sz w:val="18"/>
                <w:szCs w:val="18"/>
              </w:rPr>
              <w:t>dataset?</w:t>
            </w:r>
            <w:r w:rsidRPr="00D740B8">
              <w:rPr>
                <w:rFonts w:asciiTheme="minorHAnsi" w:hAnsiTheme="minorHAnsi" w:cstheme="minorHAnsi"/>
                <w:sz w:val="18"/>
                <w:szCs w:val="18"/>
              </w:rPr>
              <w:t>)</w:t>
            </w:r>
          </w:p>
        </w:tc>
        <w:tc>
          <w:tcPr>
            <w:tcW w:w="2468" w:type="pct"/>
          </w:tcPr>
          <w:p w14:paraId="58468593"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3F7D6336" w14:textId="03188336" w:rsidTr="002522AD">
        <w:tc>
          <w:tcPr>
            <w:tcW w:w="428" w:type="pct"/>
          </w:tcPr>
          <w:p w14:paraId="2627999F" w14:textId="1EAEAF87" w:rsidR="00774E70" w:rsidRPr="008A48A4" w:rsidRDefault="00774E70" w:rsidP="00774E70">
            <w:pPr>
              <w:spacing w:line="276" w:lineRule="auto"/>
              <w:rPr>
                <w:rFonts w:asciiTheme="minorHAnsi" w:hAnsiTheme="minorHAnsi" w:cstheme="minorHAnsi"/>
                <w:sz w:val="18"/>
                <w:szCs w:val="18"/>
              </w:rPr>
            </w:pPr>
            <w:r>
              <w:rPr>
                <w:rFonts w:asciiTheme="minorHAnsi" w:hAnsiTheme="minorHAnsi" w:cstheme="minorHAnsi"/>
                <w:sz w:val="18"/>
                <w:szCs w:val="18"/>
              </w:rPr>
              <w:t>C</w:t>
            </w:r>
            <w:r w:rsidRPr="008A48A4">
              <w:rPr>
                <w:rFonts w:asciiTheme="minorHAnsi" w:hAnsiTheme="minorHAnsi" w:cstheme="minorHAnsi"/>
                <w:sz w:val="18"/>
                <w:szCs w:val="18"/>
              </w:rPr>
              <w:t>onfounders</w:t>
            </w:r>
          </w:p>
        </w:tc>
        <w:tc>
          <w:tcPr>
            <w:tcW w:w="712" w:type="pct"/>
          </w:tcPr>
          <w:p w14:paraId="583D373F" w14:textId="4906A3E4"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age</w:t>
            </w:r>
          </w:p>
        </w:tc>
        <w:tc>
          <w:tcPr>
            <w:tcW w:w="1392" w:type="pct"/>
          </w:tcPr>
          <w:p w14:paraId="55989D19" w14:textId="37C393E2"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age</w:t>
            </w:r>
          </w:p>
        </w:tc>
        <w:tc>
          <w:tcPr>
            <w:tcW w:w="2468" w:type="pct"/>
          </w:tcPr>
          <w:p w14:paraId="32C55A99" w14:textId="6592CB38"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Age of the mother in years. Continuous.</w:t>
            </w:r>
          </w:p>
          <w:p w14:paraId="402735A4" w14:textId="2DB210EE"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888=Not measure</w:t>
            </w:r>
            <w:r>
              <w:rPr>
                <w:rFonts w:asciiTheme="minorHAnsi" w:hAnsiTheme="minorHAnsi" w:cstheme="minorHAnsi"/>
                <w:sz w:val="18"/>
                <w:szCs w:val="18"/>
              </w:rPr>
              <w:t>d</w:t>
            </w:r>
            <w:r w:rsidRPr="008A48A4">
              <w:rPr>
                <w:rFonts w:asciiTheme="minorHAnsi" w:hAnsiTheme="minorHAnsi" w:cstheme="minorHAnsi"/>
                <w:sz w:val="18"/>
                <w:szCs w:val="18"/>
              </w:rPr>
              <w:t xml:space="preserve"> by the </w:t>
            </w:r>
            <w:proofErr w:type="gramStart"/>
            <w:r w:rsidRPr="008A48A4">
              <w:rPr>
                <w:rFonts w:asciiTheme="minorHAnsi" w:hAnsiTheme="minorHAnsi" w:cstheme="minorHAnsi"/>
                <w:sz w:val="18"/>
                <w:szCs w:val="18"/>
              </w:rPr>
              <w:t>study;  999</w:t>
            </w:r>
            <w:proofErr w:type="gramEnd"/>
            <w:r w:rsidRPr="008A48A4">
              <w:rPr>
                <w:rFonts w:asciiTheme="minorHAnsi" w:hAnsiTheme="minorHAnsi" w:cstheme="minorHAnsi"/>
                <w:sz w:val="18"/>
                <w:szCs w:val="18"/>
              </w:rPr>
              <w:t>=Missing</w:t>
            </w:r>
          </w:p>
        </w:tc>
      </w:tr>
      <w:tr w:rsidR="00774E70" w:rsidRPr="008A48A4" w14:paraId="29EF2AA5" w14:textId="4C84FB15" w:rsidTr="002522AD">
        <w:tc>
          <w:tcPr>
            <w:tcW w:w="428" w:type="pct"/>
          </w:tcPr>
          <w:p w14:paraId="5CB92E22"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472BB348" w14:textId="10E92B04"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education</w:t>
            </w:r>
          </w:p>
        </w:tc>
        <w:tc>
          <w:tcPr>
            <w:tcW w:w="1392" w:type="pct"/>
          </w:tcPr>
          <w:p w14:paraId="72899E54" w14:textId="307EAC18"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educ</w:t>
            </w:r>
          </w:p>
        </w:tc>
        <w:tc>
          <w:tcPr>
            <w:tcW w:w="2468" w:type="pct"/>
          </w:tcPr>
          <w:p w14:paraId="61151DA1"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Mother's highest level of education received</w:t>
            </w:r>
          </w:p>
          <w:p w14:paraId="248C002B" w14:textId="11C1F159"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0= No education; 1=Primary </w:t>
            </w:r>
            <w:proofErr w:type="gramStart"/>
            <w:r w:rsidRPr="008A48A4">
              <w:rPr>
                <w:rFonts w:asciiTheme="minorHAnsi" w:hAnsiTheme="minorHAnsi" w:cstheme="minorHAnsi"/>
                <w:sz w:val="18"/>
                <w:szCs w:val="18"/>
              </w:rPr>
              <w:t>school ;</w:t>
            </w:r>
            <w:proofErr w:type="gramEnd"/>
            <w:r w:rsidRPr="008A48A4">
              <w:rPr>
                <w:rFonts w:asciiTheme="minorHAnsi" w:hAnsiTheme="minorHAnsi" w:cstheme="minorHAnsi"/>
                <w:sz w:val="18"/>
                <w:szCs w:val="18"/>
              </w:rPr>
              <w:t xml:space="preserve"> 2=Secondary school ; 3=Some college; 4=Bachelor's degree ; 5=Graduate or Professional degree ; 777=Other ; 888=Not reported by study ;999=Missing</w:t>
            </w:r>
          </w:p>
        </w:tc>
      </w:tr>
      <w:tr w:rsidR="00774E70" w:rsidRPr="008A48A4" w14:paraId="277E119D" w14:textId="55A8ECF7" w:rsidTr="002522AD">
        <w:tc>
          <w:tcPr>
            <w:tcW w:w="428" w:type="pct"/>
          </w:tcPr>
          <w:p w14:paraId="0DB65836"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762D740" w14:textId="31C2344D"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marital status</w:t>
            </w:r>
          </w:p>
        </w:tc>
        <w:tc>
          <w:tcPr>
            <w:tcW w:w="1392" w:type="pct"/>
          </w:tcPr>
          <w:p w14:paraId="15E87E9B" w14:textId="4D0BB157" w:rsidR="00774E70" w:rsidRPr="008A48A4" w:rsidRDefault="00774E70"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maritalstat</w:t>
            </w:r>
            <w:proofErr w:type="spellEnd"/>
          </w:p>
        </w:tc>
        <w:tc>
          <w:tcPr>
            <w:tcW w:w="2468" w:type="pct"/>
          </w:tcPr>
          <w:p w14:paraId="3B3CE6B2"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Mother's marital status</w:t>
            </w:r>
          </w:p>
          <w:p w14:paraId="134DB74F" w14:textId="48652196"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1=Single; 2=Married/Living as married/Cohabitating; 3=Divorced/Separated; 4=Widowed; 777=Other; 888=Not reported by study; 999=Missing</w:t>
            </w:r>
          </w:p>
        </w:tc>
      </w:tr>
      <w:tr w:rsidR="00774E70" w:rsidRPr="008A48A4" w14:paraId="7E845C57" w14:textId="6F2D64BC" w:rsidTr="002522AD">
        <w:tc>
          <w:tcPr>
            <w:tcW w:w="428" w:type="pct"/>
          </w:tcPr>
          <w:p w14:paraId="7A7D8D23"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3D9C6EC7" w14:textId="2842FF31"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racial / ethnic group</w:t>
            </w:r>
          </w:p>
        </w:tc>
        <w:tc>
          <w:tcPr>
            <w:tcW w:w="1392" w:type="pct"/>
          </w:tcPr>
          <w:p w14:paraId="355293E6" w14:textId="1609E4FE"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ethnicity</w:t>
            </w:r>
          </w:p>
        </w:tc>
        <w:tc>
          <w:tcPr>
            <w:tcW w:w="2468" w:type="pct"/>
          </w:tcPr>
          <w:p w14:paraId="02ACD924"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ethnicity as defined by the study</w:t>
            </w:r>
          </w:p>
          <w:p w14:paraId="3C009C99" w14:textId="2C7A6EB5"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0=Caucasian descent; 1=African descent; 2=East Asian descent; 3=South Asian descent; 4=Indigenous descent; 5=Mixed; 777=Other; 888=Not reported by study; 999=Missing</w:t>
            </w:r>
          </w:p>
        </w:tc>
      </w:tr>
      <w:tr w:rsidR="00774E70" w:rsidRPr="008A48A4" w14:paraId="1A183AEF" w14:textId="7C4E801D" w:rsidTr="002522AD">
        <w:tc>
          <w:tcPr>
            <w:tcW w:w="428" w:type="pct"/>
          </w:tcPr>
          <w:p w14:paraId="467BAC0F"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11849D02" w14:textId="32760BD9"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BMI</w:t>
            </w:r>
          </w:p>
        </w:tc>
        <w:tc>
          <w:tcPr>
            <w:tcW w:w="1392" w:type="pct"/>
          </w:tcPr>
          <w:p w14:paraId="27881C3C" w14:textId="43330F2B" w:rsidR="00774E70" w:rsidRPr="008A48A4" w:rsidRDefault="00774E70" w:rsidP="00774E70">
            <w:pPr>
              <w:spacing w:line="276" w:lineRule="auto"/>
              <w:contextualSpacing/>
              <w:rPr>
                <w:rFonts w:asciiTheme="minorHAnsi" w:hAnsiTheme="minorHAnsi" w:cstheme="minorHAnsi"/>
                <w:sz w:val="18"/>
                <w:szCs w:val="18"/>
              </w:rPr>
            </w:pPr>
            <w:proofErr w:type="spellStart"/>
            <w:r w:rsidRPr="00D740B8">
              <w:rPr>
                <w:rFonts w:asciiTheme="minorHAnsi" w:hAnsiTheme="minorHAnsi" w:cstheme="minorHAnsi"/>
                <w:sz w:val="18"/>
                <w:szCs w:val="18"/>
              </w:rPr>
              <w:t>pre_pregweight</w:t>
            </w:r>
            <w:proofErr w:type="spellEnd"/>
          </w:p>
        </w:tc>
        <w:tc>
          <w:tcPr>
            <w:tcW w:w="2468" w:type="pct"/>
          </w:tcPr>
          <w:p w14:paraId="5E248054" w14:textId="77777777" w:rsidR="00774E70" w:rsidRDefault="00774E70" w:rsidP="00774E70">
            <w:pPr>
              <w:pStyle w:val="CommentText"/>
              <w:rPr>
                <w:rFonts w:asciiTheme="minorHAnsi" w:hAnsiTheme="minorHAnsi" w:cstheme="minorHAnsi"/>
              </w:rPr>
            </w:pPr>
            <w:r w:rsidRPr="00D740B8">
              <w:rPr>
                <w:rFonts w:asciiTheme="minorHAnsi" w:hAnsiTheme="minorHAnsi" w:cstheme="minorHAnsi"/>
              </w:rPr>
              <w:t>Pre-pregnancy weight, in kg</w:t>
            </w:r>
          </w:p>
          <w:p w14:paraId="53B8C9E4" w14:textId="77777777" w:rsidR="00774E70" w:rsidRPr="00D740B8" w:rsidRDefault="00774E70" w:rsidP="00774E70">
            <w:pPr>
              <w:pStyle w:val="CommentText"/>
              <w:rPr>
                <w:rFonts w:asciiTheme="minorHAnsi" w:hAnsiTheme="minorHAnsi" w:cstheme="minorHAnsi"/>
              </w:rPr>
            </w:pPr>
            <w:r w:rsidRPr="00D740B8">
              <w:rPr>
                <w:rFonts w:asciiTheme="minorHAnsi" w:hAnsiTheme="minorHAnsi" w:cstheme="minorHAnsi"/>
              </w:rPr>
              <w:t xml:space="preserve">888=Not measured by the </w:t>
            </w:r>
            <w:proofErr w:type="gramStart"/>
            <w:r w:rsidRPr="00D740B8">
              <w:rPr>
                <w:rFonts w:asciiTheme="minorHAnsi" w:hAnsiTheme="minorHAnsi" w:cstheme="minorHAnsi"/>
              </w:rPr>
              <w:t>study;</w:t>
            </w:r>
            <w:proofErr w:type="gramEnd"/>
            <w:r w:rsidRPr="00D740B8">
              <w:rPr>
                <w:rFonts w:asciiTheme="minorHAnsi" w:hAnsiTheme="minorHAnsi" w:cstheme="minorHAnsi"/>
              </w:rPr>
              <w:t xml:space="preserve"> </w:t>
            </w:r>
          </w:p>
          <w:p w14:paraId="2BB000B7" w14:textId="73261B7F" w:rsidR="00774E70" w:rsidRPr="008A48A4" w:rsidRDefault="00774E70" w:rsidP="00774E70">
            <w:pPr>
              <w:pStyle w:val="CommentText"/>
              <w:rPr>
                <w:rFonts w:asciiTheme="minorHAnsi" w:hAnsiTheme="minorHAnsi" w:cstheme="minorHAnsi"/>
              </w:rPr>
            </w:pPr>
            <w:r w:rsidRPr="00D740B8">
              <w:rPr>
                <w:rFonts w:asciiTheme="minorHAnsi" w:hAnsiTheme="minorHAnsi" w:cstheme="minorHAnsi"/>
              </w:rPr>
              <w:t>999=Missing</w:t>
            </w:r>
          </w:p>
        </w:tc>
      </w:tr>
      <w:tr w:rsidR="00774E70" w:rsidRPr="008A48A4" w14:paraId="1F029570" w14:textId="0EE85C2C" w:rsidTr="002522AD">
        <w:tc>
          <w:tcPr>
            <w:tcW w:w="428" w:type="pct"/>
          </w:tcPr>
          <w:p w14:paraId="1C26D96A"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196F83B6" w14:textId="77777777" w:rsidR="00774E70" w:rsidRPr="008A48A4" w:rsidRDefault="00774E70" w:rsidP="00774E70">
            <w:pPr>
              <w:spacing w:line="276" w:lineRule="auto"/>
              <w:contextualSpacing/>
              <w:rPr>
                <w:rFonts w:asciiTheme="minorHAnsi" w:hAnsiTheme="minorHAnsi" w:cstheme="minorHAnsi"/>
                <w:sz w:val="18"/>
                <w:szCs w:val="18"/>
              </w:rPr>
            </w:pPr>
          </w:p>
        </w:tc>
        <w:tc>
          <w:tcPr>
            <w:tcW w:w="1392" w:type="pct"/>
          </w:tcPr>
          <w:p w14:paraId="661CAC8A" w14:textId="0011545D" w:rsidR="00774E70" w:rsidRPr="008A48A4"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height</w:t>
            </w:r>
          </w:p>
        </w:tc>
        <w:tc>
          <w:tcPr>
            <w:tcW w:w="2468" w:type="pct"/>
          </w:tcPr>
          <w:p w14:paraId="66E0D51C" w14:textId="77777777" w:rsidR="00774E70" w:rsidRDefault="00774E70" w:rsidP="00774E70">
            <w:pPr>
              <w:pStyle w:val="CommentText"/>
              <w:rPr>
                <w:rFonts w:asciiTheme="minorHAnsi" w:hAnsiTheme="minorHAnsi" w:cstheme="minorHAnsi"/>
                <w:sz w:val="18"/>
                <w:szCs w:val="18"/>
              </w:rPr>
            </w:pPr>
            <w:r w:rsidRPr="00D740B8">
              <w:rPr>
                <w:rFonts w:asciiTheme="minorHAnsi" w:hAnsiTheme="minorHAnsi" w:cstheme="minorHAnsi"/>
                <w:sz w:val="18"/>
                <w:szCs w:val="18"/>
              </w:rPr>
              <w:t>Height, in cm</w:t>
            </w:r>
          </w:p>
          <w:p w14:paraId="28EFC4DA" w14:textId="77777777" w:rsidR="00774E70" w:rsidRPr="00D740B8" w:rsidRDefault="00774E70" w:rsidP="00774E70">
            <w:pPr>
              <w:pStyle w:val="CommentText"/>
              <w:rPr>
                <w:rFonts w:asciiTheme="minorHAnsi" w:hAnsiTheme="minorHAnsi" w:cstheme="minorHAnsi"/>
                <w:sz w:val="18"/>
                <w:szCs w:val="18"/>
              </w:rPr>
            </w:pPr>
            <w:r w:rsidRPr="00D740B8">
              <w:rPr>
                <w:rFonts w:asciiTheme="minorHAnsi" w:hAnsiTheme="minorHAnsi" w:cstheme="minorHAnsi"/>
                <w:sz w:val="18"/>
                <w:szCs w:val="18"/>
              </w:rPr>
              <w:t xml:space="preserve">888=Not measured by the </w:t>
            </w:r>
            <w:proofErr w:type="gramStart"/>
            <w:r w:rsidRPr="00D740B8">
              <w:rPr>
                <w:rFonts w:asciiTheme="minorHAnsi" w:hAnsiTheme="minorHAnsi" w:cstheme="minorHAnsi"/>
                <w:sz w:val="18"/>
                <w:szCs w:val="18"/>
              </w:rPr>
              <w:t>study;</w:t>
            </w:r>
            <w:proofErr w:type="gramEnd"/>
            <w:r w:rsidRPr="00D740B8">
              <w:rPr>
                <w:rFonts w:asciiTheme="minorHAnsi" w:hAnsiTheme="minorHAnsi" w:cstheme="minorHAnsi"/>
                <w:sz w:val="18"/>
                <w:szCs w:val="18"/>
              </w:rPr>
              <w:t xml:space="preserve"> </w:t>
            </w:r>
          </w:p>
          <w:p w14:paraId="751418A6" w14:textId="115FAE53" w:rsidR="00774E70" w:rsidRPr="008A48A4" w:rsidRDefault="00774E70" w:rsidP="00774E70">
            <w:pPr>
              <w:pStyle w:val="CommentText"/>
              <w:rPr>
                <w:rFonts w:asciiTheme="minorHAnsi" w:hAnsiTheme="minorHAnsi" w:cstheme="minorHAnsi"/>
                <w:sz w:val="18"/>
                <w:szCs w:val="18"/>
              </w:rPr>
            </w:pPr>
            <w:r w:rsidRPr="00D740B8">
              <w:rPr>
                <w:rFonts w:asciiTheme="minorHAnsi" w:hAnsiTheme="minorHAnsi" w:cstheme="minorHAnsi"/>
                <w:sz w:val="18"/>
                <w:szCs w:val="18"/>
              </w:rPr>
              <w:t>999=Missing</w:t>
            </w:r>
          </w:p>
        </w:tc>
      </w:tr>
      <w:tr w:rsidR="00774E70" w:rsidRPr="008A48A4" w14:paraId="2B5764F8" w14:textId="30B93165" w:rsidTr="002522AD">
        <w:tc>
          <w:tcPr>
            <w:tcW w:w="428" w:type="pct"/>
          </w:tcPr>
          <w:p w14:paraId="4853DF64"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54ADD1D3"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Socioeconomic factors</w:t>
            </w:r>
          </w:p>
        </w:tc>
        <w:tc>
          <w:tcPr>
            <w:tcW w:w="1392" w:type="pct"/>
          </w:tcPr>
          <w:p w14:paraId="6DBCA74A" w14:textId="16ED9290" w:rsidR="00774E70" w:rsidRPr="008A48A4" w:rsidRDefault="00774E70" w:rsidP="00774E70">
            <w:pPr>
              <w:spacing w:line="276" w:lineRule="auto"/>
              <w:contextualSpacing/>
              <w:rPr>
                <w:rFonts w:asciiTheme="minorHAnsi" w:hAnsiTheme="minorHAnsi" w:cstheme="minorHAnsi"/>
                <w:sz w:val="18"/>
                <w:szCs w:val="18"/>
              </w:rPr>
            </w:pPr>
            <w:commentRangeStart w:id="54"/>
            <w:proofErr w:type="spellStart"/>
            <w:r w:rsidRPr="008A48A4">
              <w:rPr>
                <w:rFonts w:asciiTheme="minorHAnsi" w:hAnsiTheme="minorHAnsi" w:cstheme="minorHAnsi"/>
                <w:sz w:val="18"/>
                <w:szCs w:val="18"/>
              </w:rPr>
              <w:t>Ses</w:t>
            </w:r>
            <w:commentRangeEnd w:id="54"/>
            <w:proofErr w:type="spellEnd"/>
            <w:r w:rsidR="007126DA">
              <w:rPr>
                <w:rStyle w:val="CommentReference"/>
                <w:rFonts w:ascii="Calibri" w:eastAsia="Calibri" w:hAnsi="Calibri" w:cs="Calibri"/>
                <w:color w:val="000000"/>
                <w:lang w:eastAsia="en-CA"/>
              </w:rPr>
              <w:commentReference w:id="54"/>
            </w:r>
          </w:p>
        </w:tc>
        <w:tc>
          <w:tcPr>
            <w:tcW w:w="2468" w:type="pct"/>
          </w:tcPr>
          <w:p w14:paraId="3F1BAD82"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Maternal socioeconomic status identified as low, </w:t>
            </w:r>
            <w:proofErr w:type="gramStart"/>
            <w:r w:rsidRPr="008A48A4">
              <w:rPr>
                <w:rFonts w:asciiTheme="minorHAnsi" w:hAnsiTheme="minorHAnsi" w:cstheme="minorHAnsi"/>
                <w:sz w:val="18"/>
                <w:szCs w:val="18"/>
              </w:rPr>
              <w:t>medium</w:t>
            </w:r>
            <w:proofErr w:type="gramEnd"/>
            <w:r w:rsidRPr="008A48A4">
              <w:rPr>
                <w:rFonts w:asciiTheme="minorHAnsi" w:hAnsiTheme="minorHAnsi" w:cstheme="minorHAnsi"/>
                <w:sz w:val="18"/>
                <w:szCs w:val="18"/>
              </w:rPr>
              <w:t xml:space="preserve"> or high SES, or income</w:t>
            </w:r>
          </w:p>
          <w:p w14:paraId="632BC0C3" w14:textId="43C158B4"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0=Low; 1=Medium; 2=</w:t>
            </w:r>
            <w:proofErr w:type="gramStart"/>
            <w:r w:rsidRPr="008A48A4">
              <w:rPr>
                <w:rFonts w:asciiTheme="minorHAnsi" w:hAnsiTheme="minorHAnsi" w:cstheme="minorHAnsi"/>
                <w:sz w:val="18"/>
                <w:szCs w:val="18"/>
              </w:rPr>
              <w:t>High ;</w:t>
            </w:r>
            <w:proofErr w:type="gramEnd"/>
            <w:r w:rsidRPr="008A48A4">
              <w:rPr>
                <w:rFonts w:asciiTheme="minorHAnsi" w:hAnsiTheme="minorHAnsi" w:cstheme="minorHAnsi"/>
                <w:sz w:val="18"/>
                <w:szCs w:val="18"/>
              </w:rPr>
              <w:t xml:space="preserve"> 777=Other ; 888=Not reported by study ; 999=Missing</w:t>
            </w:r>
          </w:p>
        </w:tc>
      </w:tr>
      <w:tr w:rsidR="00774E70" w:rsidRPr="008A48A4" w14:paraId="6DF075A4" w14:textId="261A25A4" w:rsidTr="002522AD">
        <w:tc>
          <w:tcPr>
            <w:tcW w:w="428" w:type="pct"/>
          </w:tcPr>
          <w:p w14:paraId="52C9455A"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0E765D92"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Maternal smoking, illicit </w:t>
            </w:r>
            <w:proofErr w:type="gramStart"/>
            <w:r w:rsidRPr="008A48A4">
              <w:rPr>
                <w:rFonts w:asciiTheme="minorHAnsi" w:hAnsiTheme="minorHAnsi" w:cstheme="minorHAnsi"/>
                <w:sz w:val="18"/>
                <w:szCs w:val="18"/>
              </w:rPr>
              <w:t>drug</w:t>
            </w:r>
            <w:proofErr w:type="gramEnd"/>
            <w:r w:rsidRPr="008A48A4">
              <w:rPr>
                <w:rFonts w:asciiTheme="minorHAnsi" w:hAnsiTheme="minorHAnsi" w:cstheme="minorHAnsi"/>
                <w:sz w:val="18"/>
                <w:szCs w:val="18"/>
              </w:rPr>
              <w:t xml:space="preserve"> and alcohol use</w:t>
            </w:r>
          </w:p>
        </w:tc>
        <w:tc>
          <w:tcPr>
            <w:tcW w:w="1392" w:type="pct"/>
          </w:tcPr>
          <w:p w14:paraId="1A56AD15"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tobacco</w:t>
            </w:r>
          </w:p>
          <w:p w14:paraId="36C85261" w14:textId="77777777" w:rsidR="00774E70" w:rsidRPr="008A48A4" w:rsidRDefault="00774E70" w:rsidP="00774E70">
            <w:pPr>
              <w:spacing w:line="276" w:lineRule="auto"/>
              <w:contextualSpacing/>
              <w:rPr>
                <w:rFonts w:asciiTheme="minorHAnsi" w:hAnsiTheme="minorHAnsi" w:cstheme="minorHAnsi"/>
                <w:sz w:val="18"/>
                <w:szCs w:val="18"/>
              </w:rPr>
            </w:pPr>
          </w:p>
          <w:p w14:paraId="1AF18528" w14:textId="77777777" w:rsidR="00774E70" w:rsidRPr="008A48A4" w:rsidRDefault="00774E70" w:rsidP="00774E70">
            <w:pPr>
              <w:spacing w:line="276" w:lineRule="auto"/>
              <w:contextualSpacing/>
              <w:rPr>
                <w:rFonts w:asciiTheme="minorHAnsi" w:hAnsiTheme="minorHAnsi" w:cstheme="minorHAnsi"/>
                <w:sz w:val="18"/>
                <w:szCs w:val="18"/>
              </w:rPr>
            </w:pPr>
          </w:p>
          <w:p w14:paraId="692A547E" w14:textId="77777777" w:rsidR="00774E70" w:rsidRPr="008A48A4" w:rsidRDefault="00774E70" w:rsidP="00774E70">
            <w:pPr>
              <w:spacing w:line="276" w:lineRule="auto"/>
              <w:contextualSpacing/>
              <w:rPr>
                <w:rFonts w:asciiTheme="minorHAnsi" w:hAnsiTheme="minorHAnsi" w:cstheme="minorHAnsi"/>
                <w:sz w:val="18"/>
                <w:szCs w:val="18"/>
              </w:rPr>
            </w:pPr>
          </w:p>
          <w:p w14:paraId="55AD7AC8" w14:textId="28EB816F" w:rsidR="00774E70" w:rsidRPr="008A48A4" w:rsidRDefault="00774E70"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drugs</w:t>
            </w:r>
            <w:r w:rsidR="007126DA">
              <w:rPr>
                <w:rFonts w:asciiTheme="minorHAnsi" w:hAnsiTheme="minorHAnsi" w:cstheme="minorHAnsi"/>
                <w:sz w:val="18"/>
                <w:szCs w:val="18"/>
              </w:rPr>
              <w:t>_bin</w:t>
            </w:r>
            <w:proofErr w:type="spellEnd"/>
          </w:p>
          <w:p w14:paraId="33F5AFB4" w14:textId="77777777" w:rsidR="00774E70" w:rsidRPr="008A48A4" w:rsidRDefault="00774E70" w:rsidP="00774E70">
            <w:pPr>
              <w:spacing w:line="276" w:lineRule="auto"/>
              <w:contextualSpacing/>
              <w:rPr>
                <w:rFonts w:asciiTheme="minorHAnsi" w:hAnsiTheme="minorHAnsi" w:cstheme="minorHAnsi"/>
                <w:sz w:val="18"/>
                <w:szCs w:val="18"/>
              </w:rPr>
            </w:pPr>
          </w:p>
          <w:p w14:paraId="0ACDAF68" w14:textId="07BA3A82"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alcohol</w:t>
            </w:r>
          </w:p>
        </w:tc>
        <w:tc>
          <w:tcPr>
            <w:tcW w:w="2468" w:type="pct"/>
          </w:tcPr>
          <w:p w14:paraId="565A9F4A" w14:textId="56FEA6A0"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Mother smokes tobacco during the current pregnancy</w:t>
            </w:r>
          </w:p>
          <w:p w14:paraId="2B090C0F"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(Smoking currently, during current pregnancy); 2=Previous smoker (Before current pregnancy); 888=Not reported by study; 999=Missing (including unknown)</w:t>
            </w:r>
          </w:p>
          <w:p w14:paraId="0C20A145"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Current maternal (illicit) drug use or opioid substitution therapy (during pregnancy)</w:t>
            </w:r>
          </w:p>
          <w:p w14:paraId="12BE53A8"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888=Not reported by study; 999=Missing</w:t>
            </w:r>
          </w:p>
          <w:p w14:paraId="4B4675C8"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alcohol consumption during the current pregnancy</w:t>
            </w:r>
          </w:p>
          <w:p w14:paraId="2748746E" w14:textId="31537E7C"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(any amount); 888=Not reported by study; 999=Missing (</w:t>
            </w:r>
            <w:proofErr w:type="spellStart"/>
            <w:r w:rsidRPr="008A48A4">
              <w:rPr>
                <w:rFonts w:asciiTheme="minorHAnsi" w:hAnsiTheme="minorHAnsi" w:cstheme="minorHAnsi"/>
                <w:sz w:val="18"/>
                <w:szCs w:val="18"/>
              </w:rPr>
              <w:t>inlcuding</w:t>
            </w:r>
            <w:proofErr w:type="spellEnd"/>
            <w:r w:rsidRPr="008A48A4">
              <w:rPr>
                <w:rFonts w:asciiTheme="minorHAnsi" w:hAnsiTheme="minorHAnsi" w:cstheme="minorHAnsi"/>
                <w:sz w:val="18"/>
                <w:szCs w:val="18"/>
              </w:rPr>
              <w:t xml:space="preserve"> </w:t>
            </w:r>
            <w:proofErr w:type="spellStart"/>
            <w:r w:rsidRPr="008A48A4">
              <w:rPr>
                <w:rFonts w:asciiTheme="minorHAnsi" w:hAnsiTheme="minorHAnsi" w:cstheme="minorHAnsi"/>
                <w:sz w:val="18"/>
                <w:szCs w:val="18"/>
              </w:rPr>
              <w:t>unknonw</w:t>
            </w:r>
            <w:proofErr w:type="spellEnd"/>
            <w:r w:rsidRPr="008A48A4">
              <w:rPr>
                <w:rFonts w:asciiTheme="minorHAnsi" w:hAnsiTheme="minorHAnsi" w:cstheme="minorHAnsi"/>
                <w:sz w:val="18"/>
                <w:szCs w:val="18"/>
              </w:rPr>
              <w:t>)</w:t>
            </w:r>
          </w:p>
        </w:tc>
      </w:tr>
      <w:tr w:rsidR="00774E70" w:rsidRPr="008A48A4" w14:paraId="2EB71078" w14:textId="5837467E" w:rsidTr="002522AD">
        <w:tc>
          <w:tcPr>
            <w:tcW w:w="428" w:type="pct"/>
          </w:tcPr>
          <w:p w14:paraId="3CDDF8FC"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AA59E4F" w14:textId="563D615D"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prescription drug use</w:t>
            </w:r>
          </w:p>
        </w:tc>
        <w:tc>
          <w:tcPr>
            <w:tcW w:w="1392" w:type="pct"/>
          </w:tcPr>
          <w:p w14:paraId="3F961390" w14:textId="3B732F51" w:rsidR="00774E70" w:rsidRDefault="00774E70"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drugs_prescr</w:t>
            </w:r>
            <w:proofErr w:type="spellEnd"/>
          </w:p>
          <w:p w14:paraId="76E4806F" w14:textId="728AFEF9" w:rsidR="00774E70" w:rsidRDefault="00774E70" w:rsidP="00774E70">
            <w:pPr>
              <w:spacing w:line="276" w:lineRule="auto"/>
              <w:contextualSpacing/>
              <w:rPr>
                <w:rFonts w:asciiTheme="minorHAnsi" w:hAnsiTheme="minorHAnsi" w:cstheme="minorHAnsi"/>
                <w:sz w:val="18"/>
                <w:szCs w:val="18"/>
              </w:rPr>
            </w:pPr>
          </w:p>
          <w:p w14:paraId="596491DD" w14:textId="3D65D42C" w:rsidR="00774E70" w:rsidRPr="00611F03" w:rsidRDefault="00487AC5" w:rsidP="00774E70">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t xml:space="preserve">We </w:t>
            </w:r>
            <w:commentRangeStart w:id="55"/>
            <w:r>
              <w:rPr>
                <w:rFonts w:asciiTheme="minorHAnsi" w:hAnsiTheme="minorHAnsi" w:cstheme="minorHAnsi"/>
                <w:sz w:val="18"/>
                <w:szCs w:val="18"/>
              </w:rPr>
              <w:t xml:space="preserve">propose </w:t>
            </w:r>
            <w:commentRangeEnd w:id="55"/>
            <w:r>
              <w:rPr>
                <w:rStyle w:val="CommentReference"/>
                <w:rFonts w:ascii="Calibri" w:eastAsia="Calibri" w:hAnsi="Calibri" w:cs="Calibri"/>
                <w:color w:val="000000"/>
                <w:lang w:eastAsia="en-CA"/>
              </w:rPr>
              <w:commentReference w:id="55"/>
            </w:r>
            <w:r>
              <w:rPr>
                <w:rFonts w:asciiTheme="minorHAnsi" w:hAnsiTheme="minorHAnsi" w:cstheme="minorHAnsi"/>
                <w:sz w:val="18"/>
                <w:szCs w:val="18"/>
              </w:rPr>
              <w:t>to create</w:t>
            </w:r>
            <w:r w:rsidR="00774E70" w:rsidRPr="00BF21B8">
              <w:rPr>
                <w:rFonts w:asciiTheme="minorHAnsi" w:hAnsiTheme="minorHAnsi" w:cstheme="minorHAnsi"/>
                <w:sz w:val="18"/>
                <w:szCs w:val="18"/>
              </w:rPr>
              <w:t xml:space="preserve"> based on the following:</w:t>
            </w:r>
          </w:p>
          <w:p w14:paraId="7E8DA290" w14:textId="1B9663BC" w:rsidR="00774E70" w:rsidRDefault="00774E70"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med_bin</w:t>
            </w:r>
            <w:proofErr w:type="spellEnd"/>
            <w:r>
              <w:rPr>
                <w:rFonts w:asciiTheme="minorHAnsi" w:hAnsiTheme="minorHAnsi" w:cstheme="minorHAnsi"/>
                <w:sz w:val="18"/>
                <w:szCs w:val="18"/>
              </w:rPr>
              <w:t xml:space="preserve"> </w:t>
            </w:r>
            <w:proofErr w:type="spellStart"/>
            <w:r w:rsidRPr="00D740B8">
              <w:rPr>
                <w:rFonts w:asciiTheme="minorHAnsi" w:hAnsiTheme="minorHAnsi" w:cstheme="minorHAnsi"/>
                <w:sz w:val="18"/>
                <w:szCs w:val="18"/>
              </w:rPr>
              <w:t>med_anticonvuls_bin</w:t>
            </w:r>
            <w:proofErr w:type="spellEnd"/>
            <w:r w:rsidRPr="00D740B8">
              <w:rPr>
                <w:rFonts w:asciiTheme="minorHAnsi" w:hAnsiTheme="minorHAnsi" w:cstheme="minorHAnsi"/>
                <w:sz w:val="18"/>
                <w:szCs w:val="18"/>
              </w:rPr>
              <w:t xml:space="preserve">, </w:t>
            </w:r>
            <w:proofErr w:type="spellStart"/>
            <w:r w:rsidRPr="00D740B8">
              <w:rPr>
                <w:rFonts w:asciiTheme="minorHAnsi" w:hAnsiTheme="minorHAnsi" w:cstheme="minorHAnsi"/>
                <w:sz w:val="18"/>
                <w:szCs w:val="18"/>
              </w:rPr>
              <w:t>med_fe</w:t>
            </w:r>
            <w:r>
              <w:rPr>
                <w:rFonts w:asciiTheme="minorHAnsi" w:hAnsiTheme="minorHAnsi" w:cstheme="minorHAnsi"/>
                <w:sz w:val="18"/>
                <w:szCs w:val="18"/>
              </w:rPr>
              <w:t>r</w:t>
            </w:r>
            <w:r w:rsidRPr="00D740B8">
              <w:rPr>
                <w:rFonts w:asciiTheme="minorHAnsi" w:hAnsiTheme="minorHAnsi" w:cstheme="minorHAnsi"/>
                <w:sz w:val="18"/>
                <w:szCs w:val="18"/>
              </w:rPr>
              <w:t>til_bin</w:t>
            </w:r>
            <w:proofErr w:type="spellEnd"/>
            <w:r>
              <w:rPr>
                <w:rFonts w:asciiTheme="minorHAnsi" w:hAnsiTheme="minorHAnsi" w:cstheme="minorHAnsi"/>
                <w:sz w:val="18"/>
                <w:szCs w:val="18"/>
              </w:rPr>
              <w:t xml:space="preserve"> if 1</w:t>
            </w:r>
          </w:p>
          <w:p w14:paraId="712338C0" w14:textId="77777777" w:rsidR="00487AC5" w:rsidRDefault="00487AC5" w:rsidP="00774E70">
            <w:pPr>
              <w:spacing w:line="276" w:lineRule="auto"/>
              <w:contextualSpacing/>
              <w:rPr>
                <w:rFonts w:asciiTheme="minorHAnsi" w:hAnsiTheme="minorHAnsi" w:cstheme="minorHAnsi"/>
                <w:sz w:val="18"/>
                <w:szCs w:val="18"/>
              </w:rPr>
            </w:pPr>
          </w:p>
          <w:p w14:paraId="0F8E0E83" w14:textId="59FB5FC8" w:rsidR="00774E70" w:rsidRPr="008A48A4" w:rsidRDefault="00487AC5" w:rsidP="00487AC5">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med if 1-11 or </w:t>
            </w:r>
            <w:commentRangeStart w:id="56"/>
            <w:r>
              <w:rPr>
                <w:rFonts w:asciiTheme="minorHAnsi" w:hAnsiTheme="minorHAnsi" w:cstheme="minorHAnsi"/>
                <w:sz w:val="18"/>
                <w:szCs w:val="18"/>
              </w:rPr>
              <w:t>777</w:t>
            </w:r>
            <w:commentRangeEnd w:id="56"/>
            <w:r>
              <w:rPr>
                <w:rStyle w:val="CommentReference"/>
                <w:rFonts w:ascii="Calibri" w:eastAsia="Calibri" w:hAnsi="Calibri" w:cs="Calibri"/>
                <w:color w:val="000000"/>
                <w:lang w:eastAsia="en-CA"/>
              </w:rPr>
              <w:commentReference w:id="56"/>
            </w:r>
          </w:p>
        </w:tc>
        <w:tc>
          <w:tcPr>
            <w:tcW w:w="2468" w:type="pct"/>
          </w:tcPr>
          <w:p w14:paraId="621529A0"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Indicate if the (pregnant) woman use any type of medications during the current pregnancy</w:t>
            </w:r>
          </w:p>
          <w:p w14:paraId="2DB6E4A7" w14:textId="74260FAC" w:rsidR="00774E70" w:rsidRPr="008A48A4" w:rsidRDefault="00774E70" w:rsidP="00774E70">
            <w:pPr>
              <w:spacing w:line="276" w:lineRule="auto"/>
              <w:contextualSpacing/>
              <w:rPr>
                <w:rFonts w:asciiTheme="minorHAnsi" w:hAnsiTheme="minorHAnsi" w:cstheme="minorHAnsi"/>
                <w:sz w:val="18"/>
                <w:szCs w:val="18"/>
                <w:lang w:val="en-GB"/>
              </w:rPr>
            </w:pPr>
            <w:r w:rsidRPr="008A48A4">
              <w:rPr>
                <w:rFonts w:asciiTheme="minorHAnsi" w:hAnsiTheme="minorHAnsi" w:cstheme="minorHAnsi"/>
                <w:sz w:val="18"/>
                <w:szCs w:val="18"/>
              </w:rPr>
              <w:t>A, A  Pain killer / antipyretic | B, B  Anticonvulsants | C, C  Anti-nausea drugs | D, D Diuretics | E, E  Anti-hypertensive | S, S  Sleep medication | G, G  Antivirals or antiretrovirals | H, H  Antibiotics | K, K  Anti-depressive | I, I  Immune suppressive medication | P, P Antitussive | T, T Mucolytic | W, W Inotropes | Y, Y Eye drops | 999, O Other (incl. vitamins/herbal remedies)</w:t>
            </w:r>
          </w:p>
        </w:tc>
      </w:tr>
      <w:tr w:rsidR="00774E70" w:rsidRPr="008A48A4" w14:paraId="168DDA9C" w14:textId="7719C25C" w:rsidTr="002522AD">
        <w:tc>
          <w:tcPr>
            <w:tcW w:w="428" w:type="pct"/>
          </w:tcPr>
          <w:p w14:paraId="4FED0CC3"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540F84C8" w14:textId="57B87A9E" w:rsidR="00774E70" w:rsidRPr="008A48A4"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Maternal vaccination</w:t>
            </w:r>
          </w:p>
        </w:tc>
        <w:tc>
          <w:tcPr>
            <w:tcW w:w="1392" w:type="pct"/>
          </w:tcPr>
          <w:p w14:paraId="657108C7" w14:textId="77777777" w:rsidR="00774E70"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vaccination</w:t>
            </w:r>
          </w:p>
          <w:p w14:paraId="3C6AAC7C" w14:textId="77777777" w:rsidR="00774E70" w:rsidRDefault="00774E70" w:rsidP="00774E70">
            <w:pPr>
              <w:spacing w:line="276" w:lineRule="auto"/>
              <w:contextualSpacing/>
              <w:rPr>
                <w:rFonts w:asciiTheme="minorHAnsi" w:hAnsiTheme="minorHAnsi" w:cstheme="minorHAnsi"/>
                <w:sz w:val="18"/>
                <w:szCs w:val="18"/>
              </w:rPr>
            </w:pPr>
          </w:p>
          <w:p w14:paraId="6367E3FE" w14:textId="4928D08A" w:rsidR="00774E70" w:rsidRPr="00BF21B8" w:rsidRDefault="00774E70" w:rsidP="00774E70">
            <w:pPr>
              <w:pStyle w:val="ListParagraph"/>
              <w:numPr>
                <w:ilvl w:val="0"/>
                <w:numId w:val="2"/>
              </w:numPr>
              <w:spacing w:line="276" w:lineRule="auto"/>
              <w:rPr>
                <w:rFonts w:asciiTheme="minorHAnsi" w:hAnsiTheme="minorHAnsi" w:cstheme="minorHAnsi"/>
                <w:sz w:val="18"/>
                <w:szCs w:val="18"/>
              </w:rPr>
            </w:pPr>
            <w:r w:rsidRPr="00BF21B8">
              <w:rPr>
                <w:rFonts w:asciiTheme="minorHAnsi" w:hAnsiTheme="minorHAnsi" w:cstheme="minorHAnsi"/>
                <w:sz w:val="18"/>
                <w:szCs w:val="18"/>
              </w:rPr>
              <w:t>Create</w:t>
            </w:r>
            <w:r w:rsidR="00487AC5">
              <w:rPr>
                <w:rFonts w:asciiTheme="minorHAnsi" w:hAnsiTheme="minorHAnsi" w:cstheme="minorHAnsi"/>
                <w:sz w:val="18"/>
                <w:szCs w:val="18"/>
              </w:rPr>
              <w:t xml:space="preserve"> </w:t>
            </w:r>
            <w:r w:rsidRPr="00BF21B8">
              <w:rPr>
                <w:rFonts w:asciiTheme="minorHAnsi" w:hAnsiTheme="minorHAnsi" w:cstheme="minorHAnsi"/>
                <w:sz w:val="18"/>
                <w:szCs w:val="18"/>
              </w:rPr>
              <w:t>based on the following:</w:t>
            </w:r>
          </w:p>
          <w:p w14:paraId="23A26409" w14:textId="181BEEB7" w:rsidR="00774E70" w:rsidRPr="008A48A4" w:rsidRDefault="00774E70"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vac_rub</w:t>
            </w:r>
            <w:proofErr w:type="spellEnd"/>
            <w:r>
              <w:rPr>
                <w:rFonts w:asciiTheme="minorHAnsi" w:hAnsiTheme="minorHAnsi" w:cstheme="minorHAnsi"/>
                <w:sz w:val="18"/>
                <w:szCs w:val="18"/>
              </w:rPr>
              <w:t>,</w:t>
            </w:r>
          </w:p>
          <w:p w14:paraId="27E4822A" w14:textId="02A1AFCF" w:rsidR="00774E70" w:rsidRPr="008A48A4" w:rsidRDefault="00774E70"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vac_vari</w:t>
            </w:r>
            <w:proofErr w:type="spellEnd"/>
            <w:r>
              <w:rPr>
                <w:rFonts w:asciiTheme="minorHAnsi" w:hAnsiTheme="minorHAnsi" w:cstheme="minorHAnsi"/>
                <w:sz w:val="18"/>
                <w:szCs w:val="18"/>
              </w:rPr>
              <w:t>,</w:t>
            </w:r>
          </w:p>
          <w:p w14:paraId="7265D4BB" w14:textId="0FE25D10" w:rsidR="00774E70" w:rsidRPr="008A48A4" w:rsidRDefault="00774E70"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vac_yf</w:t>
            </w:r>
            <w:proofErr w:type="spellEnd"/>
            <w:r>
              <w:rPr>
                <w:rFonts w:asciiTheme="minorHAnsi" w:hAnsiTheme="minorHAnsi" w:cstheme="minorHAnsi"/>
                <w:sz w:val="18"/>
                <w:szCs w:val="18"/>
              </w:rPr>
              <w:t xml:space="preserve"> if 1</w:t>
            </w:r>
          </w:p>
        </w:tc>
        <w:tc>
          <w:tcPr>
            <w:tcW w:w="2468" w:type="pct"/>
          </w:tcPr>
          <w:p w14:paraId="479EEF3D" w14:textId="4AA26BBA" w:rsidR="00774E70" w:rsidRPr="008A48A4"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lang w:val="en-GB"/>
              </w:rPr>
              <w:t xml:space="preserve">History of rubella, </w:t>
            </w:r>
            <w:proofErr w:type="gramStart"/>
            <w:r>
              <w:rPr>
                <w:rFonts w:asciiTheme="minorHAnsi" w:hAnsiTheme="minorHAnsi" w:cstheme="minorHAnsi"/>
                <w:sz w:val="18"/>
                <w:szCs w:val="18"/>
                <w:lang w:val="en-GB"/>
              </w:rPr>
              <w:t>varicella</w:t>
            </w:r>
            <w:proofErr w:type="gramEnd"/>
            <w:r>
              <w:rPr>
                <w:rFonts w:asciiTheme="minorHAnsi" w:hAnsiTheme="minorHAnsi" w:cstheme="minorHAnsi"/>
                <w:sz w:val="18"/>
                <w:szCs w:val="18"/>
                <w:lang w:val="en-GB"/>
              </w:rPr>
              <w:t xml:space="preserve"> or yellow fever vaccination at enrolment</w:t>
            </w:r>
          </w:p>
        </w:tc>
      </w:tr>
      <w:tr w:rsidR="00774E70" w:rsidRPr="008A48A4" w14:paraId="49F51BDF" w14:textId="32546C71" w:rsidTr="002522AD">
        <w:tc>
          <w:tcPr>
            <w:tcW w:w="428" w:type="pct"/>
          </w:tcPr>
          <w:p w14:paraId="3FFFA848"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4DE7A015"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experience of violence during pregnancy; infant or child exposure to intimate partner violence</w:t>
            </w:r>
            <w:r w:rsidRPr="008A48A4">
              <w:rPr>
                <w:rFonts w:asciiTheme="minorHAnsi" w:hAnsiTheme="minorHAnsi" w:cstheme="minorHAnsi"/>
                <w:sz w:val="18"/>
                <w:szCs w:val="18"/>
              </w:rPr>
              <w:fldChar w:fldCharType="begin"/>
            </w:r>
            <w:r w:rsidRPr="008A48A4">
              <w:rPr>
                <w:rFonts w:asciiTheme="minorHAnsi" w:hAnsiTheme="minorHAnsi" w:cstheme="minorHAnsi"/>
                <w:sz w:val="18"/>
                <w:szCs w:val="18"/>
              </w:rPr>
              <w:instrText xml:space="preserve"> ADDIN EN.CITE &lt;EndNote&gt;&lt;Cite&gt;&lt;Author&gt;Silverman&lt;/Author&gt;&lt;Year&gt;2006&lt;/Year&gt;&lt;RecNum&gt;1114&lt;/RecNum&gt;&lt;DisplayText&gt;&lt;style face="superscript"&gt;68&lt;/style&gt;&lt;/DisplayText&gt;&lt;record&gt;&lt;rec-number&gt;1114&lt;/rec-number&gt;&lt;foreign-keys&gt;&lt;key app="EN" db-id="spsewavt6w2xrmew5a2x5rzosp02zpatdfx2" timestamp="1530567107"&gt;1114&lt;/key&gt;&lt;/foreign-keys&gt;&lt;ref-type name="Journal Article"&gt;17&lt;/ref-type&gt;&lt;contributors&gt;&lt;authors&gt;&lt;author&gt;Silverman, Jay G.&lt;/author&gt;&lt;author&gt;Decker, Michele R.&lt;/author&gt;&lt;author&gt;Reed, Elizabeth&lt;/author&gt;&lt;author&gt;Raj, Anita&lt;/author&gt;&lt;/authors&gt;&lt;/contributors&gt;&lt;titles&gt;&lt;title&gt;Intimate partner violence victimization prior to and during pregnancy among women residing in 26 U.S. states: Associations with maternal and neonatal health&lt;/title&gt;&lt;secondary-title&gt;American Journal of Obstetrics and Gynecology&lt;/secondary-title&gt;&lt;/titles&gt;&lt;periodical&gt;&lt;full-title&gt;American Journal of Obstetrics and Gynecology&lt;/full-title&gt;&lt;/periodical&gt;&lt;pages&gt;140-148&lt;/pages&gt;&lt;volume&gt;195&lt;/volume&gt;&lt;number&gt;1&lt;/number&gt;&lt;keywords&gt;&lt;keyword&gt;Intimate partner violence&lt;/keyword&gt;&lt;keyword&gt;Pregnancy&lt;/keyword&gt;&lt;keyword&gt;Maternal morbidity&lt;/keyword&gt;&lt;keyword&gt;Neonatal morbidity&lt;/keyword&gt;&lt;/keywords&gt;&lt;dates&gt;&lt;year&gt;2006&lt;/year&gt;&lt;pub-dates&gt;&lt;date&gt;2006/07/01/&lt;/date&gt;&lt;/pub-dates&gt;&lt;/dates&gt;&lt;isbn&gt;0002-9378&lt;/isbn&gt;&lt;urls&gt;&lt;related-urls&gt;&lt;url&gt;http://www.sciencedirect.com/science/article/pii/S0002937805027511&lt;/url&gt;&lt;/related-urls&gt;&lt;/urls&gt;&lt;electronic-resource-num&gt;https://doi.org/10.1016/j.ajog.2005.12.052&lt;/electronic-resource-num&gt;&lt;/record&gt;&lt;/Cite&gt;&lt;/EndNote&gt;</w:instrText>
            </w:r>
            <w:r w:rsidRPr="008A48A4">
              <w:rPr>
                <w:rFonts w:asciiTheme="minorHAnsi" w:hAnsiTheme="minorHAnsi" w:cstheme="minorHAnsi"/>
                <w:sz w:val="18"/>
                <w:szCs w:val="18"/>
              </w:rPr>
              <w:fldChar w:fldCharType="separate"/>
            </w:r>
            <w:r w:rsidRPr="008A48A4">
              <w:rPr>
                <w:rFonts w:asciiTheme="minorHAnsi" w:hAnsiTheme="minorHAnsi" w:cstheme="minorHAnsi"/>
                <w:noProof/>
                <w:sz w:val="18"/>
                <w:szCs w:val="18"/>
                <w:vertAlign w:val="superscript"/>
              </w:rPr>
              <w:t>68</w:t>
            </w:r>
            <w:r w:rsidRPr="008A48A4">
              <w:rPr>
                <w:rFonts w:asciiTheme="minorHAnsi" w:hAnsiTheme="minorHAnsi" w:cstheme="minorHAnsi"/>
                <w:sz w:val="18"/>
                <w:szCs w:val="18"/>
              </w:rPr>
              <w:fldChar w:fldCharType="end"/>
            </w:r>
          </w:p>
        </w:tc>
        <w:tc>
          <w:tcPr>
            <w:tcW w:w="1392" w:type="pct"/>
          </w:tcPr>
          <w:p w14:paraId="66DBE98D" w14:textId="77777777" w:rsidR="00774E70" w:rsidRDefault="00774E70" w:rsidP="00774E70">
            <w:pPr>
              <w:spacing w:line="276" w:lineRule="auto"/>
              <w:contextualSpacing/>
              <w:rPr>
                <w:rFonts w:asciiTheme="minorHAnsi" w:hAnsiTheme="minorHAnsi" w:cstheme="minorHAnsi"/>
                <w:sz w:val="18"/>
                <w:szCs w:val="18"/>
              </w:rPr>
            </w:pPr>
            <w:r w:rsidRPr="00D740B8">
              <w:rPr>
                <w:rFonts w:asciiTheme="minorHAnsi" w:hAnsiTheme="minorHAnsi" w:cstheme="minorHAnsi"/>
                <w:sz w:val="18"/>
                <w:szCs w:val="18"/>
              </w:rPr>
              <w:t>No match (in pilot data</w:t>
            </w:r>
            <w:r>
              <w:rPr>
                <w:rFonts w:asciiTheme="minorHAnsi" w:hAnsiTheme="minorHAnsi" w:cstheme="minorHAnsi"/>
                <w:sz w:val="18"/>
                <w:szCs w:val="18"/>
              </w:rPr>
              <w:t xml:space="preserve"> </w:t>
            </w:r>
            <w:proofErr w:type="gramStart"/>
            <w:r>
              <w:rPr>
                <w:rFonts w:asciiTheme="minorHAnsi" w:hAnsiTheme="minorHAnsi" w:cstheme="minorHAnsi"/>
                <w:sz w:val="18"/>
                <w:szCs w:val="18"/>
              </w:rPr>
              <w:t>and also</w:t>
            </w:r>
            <w:proofErr w:type="gramEnd"/>
            <w:r>
              <w:rPr>
                <w:rFonts w:asciiTheme="minorHAnsi" w:hAnsiTheme="minorHAnsi" w:cstheme="minorHAnsi"/>
                <w:sz w:val="18"/>
                <w:szCs w:val="18"/>
              </w:rPr>
              <w:t xml:space="preserve"> not in </w:t>
            </w:r>
            <w:commentRangeStart w:id="57"/>
            <w:r>
              <w:rPr>
                <w:rFonts w:asciiTheme="minorHAnsi" w:hAnsiTheme="minorHAnsi" w:cstheme="minorHAnsi"/>
                <w:sz w:val="18"/>
                <w:szCs w:val="18"/>
              </w:rPr>
              <w:t xml:space="preserve">new </w:t>
            </w:r>
            <w:commentRangeEnd w:id="57"/>
            <w:r w:rsidR="00E62475">
              <w:rPr>
                <w:rStyle w:val="CommentReference"/>
                <w:rFonts w:ascii="Calibri" w:eastAsia="Calibri" w:hAnsi="Calibri" w:cs="Calibri"/>
                <w:color w:val="000000"/>
                <w:lang w:eastAsia="en-CA"/>
              </w:rPr>
              <w:commentReference w:id="57"/>
            </w:r>
            <w:r>
              <w:rPr>
                <w:rFonts w:asciiTheme="minorHAnsi" w:hAnsiTheme="minorHAnsi" w:cstheme="minorHAnsi"/>
                <w:sz w:val="18"/>
                <w:szCs w:val="18"/>
              </w:rPr>
              <w:t>data</w:t>
            </w:r>
            <w:r w:rsidRPr="00D740B8">
              <w:rPr>
                <w:rFonts w:asciiTheme="minorHAnsi" w:hAnsiTheme="minorHAnsi" w:cstheme="minorHAnsi"/>
                <w:sz w:val="18"/>
                <w:szCs w:val="18"/>
              </w:rPr>
              <w:t>)</w:t>
            </w:r>
          </w:p>
          <w:p w14:paraId="7B549E0F" w14:textId="77777777" w:rsidR="00774E70" w:rsidRDefault="00774E70" w:rsidP="00774E70">
            <w:pPr>
              <w:spacing w:line="276" w:lineRule="auto"/>
              <w:contextualSpacing/>
              <w:rPr>
                <w:rFonts w:asciiTheme="minorHAnsi" w:hAnsiTheme="minorHAnsi" w:cstheme="minorHAnsi"/>
                <w:sz w:val="18"/>
                <w:szCs w:val="18"/>
              </w:rPr>
            </w:pPr>
          </w:p>
          <w:p w14:paraId="4BCF76E6" w14:textId="3B41C187" w:rsidR="00774E70" w:rsidRPr="008A48A4" w:rsidRDefault="00774E70" w:rsidP="00774E70">
            <w:pPr>
              <w:spacing w:line="276" w:lineRule="auto"/>
              <w:contextualSpacing/>
              <w:rPr>
                <w:rFonts w:asciiTheme="minorHAnsi" w:hAnsiTheme="minorHAnsi" w:cstheme="minorHAnsi"/>
                <w:sz w:val="18"/>
                <w:szCs w:val="18"/>
              </w:rPr>
            </w:pPr>
          </w:p>
        </w:tc>
        <w:tc>
          <w:tcPr>
            <w:tcW w:w="2468" w:type="pct"/>
          </w:tcPr>
          <w:p w14:paraId="191EE9CE"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3A258F36" w14:textId="4D64C89C" w:rsidTr="002522AD">
        <w:tc>
          <w:tcPr>
            <w:tcW w:w="428" w:type="pct"/>
          </w:tcPr>
          <w:p w14:paraId="5B3B1679"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04D9FF58"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Workplace or environmental exposures to teratogenic substances (</w:t>
            </w:r>
            <w:proofErr w:type="gramStart"/>
            <w:r w:rsidRPr="008A48A4">
              <w:rPr>
                <w:rFonts w:asciiTheme="minorHAnsi" w:hAnsiTheme="minorHAnsi" w:cstheme="minorHAnsi"/>
                <w:sz w:val="18"/>
                <w:szCs w:val="18"/>
              </w:rPr>
              <w:t>e.g.</w:t>
            </w:r>
            <w:proofErr w:type="gramEnd"/>
            <w:r w:rsidRPr="008A48A4">
              <w:rPr>
                <w:rFonts w:asciiTheme="minorHAnsi" w:hAnsiTheme="minorHAnsi" w:cstheme="minorHAnsi"/>
                <w:sz w:val="18"/>
                <w:szCs w:val="18"/>
              </w:rPr>
              <w:t xml:space="preserve"> maternal exposure to lead, mercury)</w:t>
            </w:r>
          </w:p>
        </w:tc>
        <w:tc>
          <w:tcPr>
            <w:tcW w:w="1392" w:type="pct"/>
          </w:tcPr>
          <w:p w14:paraId="3B990443" w14:textId="3DBE8BD1" w:rsidR="00774E70" w:rsidRPr="008A48A4" w:rsidRDefault="00774E70" w:rsidP="00774E70">
            <w:pPr>
              <w:spacing w:line="276" w:lineRule="auto"/>
              <w:contextualSpacing/>
              <w:rPr>
                <w:rFonts w:asciiTheme="minorHAnsi" w:hAnsiTheme="minorHAnsi" w:cstheme="minorHAnsi"/>
                <w:sz w:val="18"/>
                <w:szCs w:val="18"/>
                <w:highlight w:val="red"/>
              </w:rPr>
            </w:pPr>
            <w:r>
              <w:rPr>
                <w:rFonts w:asciiTheme="minorHAnsi" w:hAnsiTheme="minorHAnsi" w:cstheme="minorHAnsi"/>
                <w:sz w:val="18"/>
                <w:szCs w:val="18"/>
              </w:rPr>
              <w:t xml:space="preserve">No </w:t>
            </w:r>
            <w:commentRangeStart w:id="58"/>
            <w:r>
              <w:rPr>
                <w:rFonts w:asciiTheme="minorHAnsi" w:hAnsiTheme="minorHAnsi" w:cstheme="minorHAnsi"/>
                <w:sz w:val="18"/>
                <w:szCs w:val="18"/>
              </w:rPr>
              <w:t>match</w:t>
            </w:r>
            <w:commentRangeEnd w:id="58"/>
            <w:r w:rsidR="00487AC5">
              <w:rPr>
                <w:rStyle w:val="CommentReference"/>
                <w:rFonts w:ascii="Calibri" w:eastAsia="Calibri" w:hAnsi="Calibri" w:cs="Calibri"/>
                <w:color w:val="000000"/>
                <w:lang w:eastAsia="en-CA"/>
              </w:rPr>
              <w:commentReference w:id="58"/>
            </w:r>
            <w:r>
              <w:rPr>
                <w:rFonts w:asciiTheme="minorHAnsi" w:hAnsiTheme="minorHAnsi" w:cstheme="minorHAnsi"/>
                <w:sz w:val="18"/>
                <w:szCs w:val="18"/>
              </w:rPr>
              <w:t>?</w:t>
            </w:r>
          </w:p>
        </w:tc>
        <w:tc>
          <w:tcPr>
            <w:tcW w:w="2468" w:type="pct"/>
          </w:tcPr>
          <w:p w14:paraId="555878EC"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73C8938C" w14:textId="3E32704B" w:rsidTr="002522AD">
        <w:tc>
          <w:tcPr>
            <w:tcW w:w="428" w:type="pct"/>
          </w:tcPr>
          <w:p w14:paraId="4DF3E5F4" w14:textId="2641E840" w:rsidR="00774E70" w:rsidRPr="008A48A4" w:rsidRDefault="00774E70" w:rsidP="00774E70">
            <w:pPr>
              <w:spacing w:line="276" w:lineRule="auto"/>
              <w:rPr>
                <w:rFonts w:asciiTheme="minorHAnsi" w:hAnsiTheme="minorHAnsi" w:cstheme="minorHAnsi"/>
                <w:sz w:val="18"/>
                <w:szCs w:val="18"/>
              </w:rPr>
            </w:pPr>
            <w:r>
              <w:rPr>
                <w:rFonts w:asciiTheme="minorHAnsi" w:hAnsiTheme="minorHAnsi" w:cstheme="minorHAnsi"/>
                <w:sz w:val="18"/>
                <w:szCs w:val="18"/>
              </w:rPr>
              <w:t>E</w:t>
            </w:r>
            <w:r w:rsidRPr="008A48A4">
              <w:rPr>
                <w:rFonts w:asciiTheme="minorHAnsi" w:hAnsiTheme="minorHAnsi" w:cstheme="minorHAnsi"/>
                <w:sz w:val="18"/>
                <w:szCs w:val="18"/>
              </w:rPr>
              <w:t>ffect measure modifiers</w:t>
            </w:r>
          </w:p>
        </w:tc>
        <w:tc>
          <w:tcPr>
            <w:tcW w:w="712" w:type="pct"/>
          </w:tcPr>
          <w:p w14:paraId="20C9AB97" w14:textId="77777777" w:rsidR="00774E70" w:rsidRPr="008A48A4" w:rsidRDefault="00774E70" w:rsidP="00774E70">
            <w:pPr>
              <w:spacing w:line="276" w:lineRule="auto"/>
              <w:contextualSpacing/>
              <w:rPr>
                <w:rFonts w:asciiTheme="minorHAnsi" w:hAnsiTheme="minorHAnsi" w:cstheme="minorHAnsi"/>
                <w:sz w:val="18"/>
                <w:szCs w:val="18"/>
              </w:rPr>
            </w:pPr>
            <w:commentRangeStart w:id="59"/>
            <w:r w:rsidRPr="008A48A4">
              <w:rPr>
                <w:rFonts w:asciiTheme="minorHAnsi" w:hAnsiTheme="minorHAnsi" w:cstheme="minorHAnsi"/>
                <w:sz w:val="18"/>
                <w:szCs w:val="18"/>
              </w:rPr>
              <w:t>Genetic anomalies, metabolic disorders, perinatal brain injury</w:t>
            </w:r>
            <w:commentRangeEnd w:id="59"/>
            <w:r>
              <w:rPr>
                <w:rStyle w:val="CommentReference"/>
                <w:rFonts w:ascii="Calibri" w:eastAsia="Calibri" w:hAnsi="Calibri" w:cs="Calibri"/>
                <w:color w:val="000000"/>
                <w:lang w:eastAsia="en-CA"/>
              </w:rPr>
              <w:commentReference w:id="59"/>
            </w:r>
          </w:p>
        </w:tc>
        <w:tc>
          <w:tcPr>
            <w:tcW w:w="1392" w:type="pct"/>
          </w:tcPr>
          <w:p w14:paraId="13F6552F" w14:textId="7D0AFAE8" w:rsidR="00774E70" w:rsidRPr="008A48A4" w:rsidRDefault="00774E70" w:rsidP="00774E70">
            <w:pPr>
              <w:spacing w:line="276" w:lineRule="auto"/>
              <w:contextualSpacing/>
              <w:rPr>
                <w:rFonts w:asciiTheme="minorHAnsi" w:hAnsiTheme="minorHAnsi" w:cstheme="minorHAnsi"/>
                <w:sz w:val="18"/>
                <w:szCs w:val="18"/>
                <w:highlight w:val="red"/>
              </w:rPr>
            </w:pPr>
          </w:p>
        </w:tc>
        <w:tc>
          <w:tcPr>
            <w:tcW w:w="2468" w:type="pct"/>
          </w:tcPr>
          <w:p w14:paraId="7F018A85" w14:textId="77777777" w:rsidR="00774E70" w:rsidRPr="008A48A4" w:rsidRDefault="00774E70" w:rsidP="00774E70">
            <w:pPr>
              <w:pStyle w:val="CommentText"/>
              <w:rPr>
                <w:rFonts w:asciiTheme="minorHAnsi" w:hAnsiTheme="minorHAnsi" w:cstheme="minorHAnsi"/>
                <w:sz w:val="18"/>
                <w:szCs w:val="18"/>
              </w:rPr>
            </w:pPr>
          </w:p>
        </w:tc>
      </w:tr>
      <w:tr w:rsidR="00774E70" w:rsidRPr="008A48A4" w14:paraId="486F9B86" w14:textId="28172D95" w:rsidTr="002522AD">
        <w:tc>
          <w:tcPr>
            <w:tcW w:w="428" w:type="pct"/>
          </w:tcPr>
          <w:p w14:paraId="70D15DF0"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B0DB899" w14:textId="77777777" w:rsidR="00774E70" w:rsidRPr="008A48A4" w:rsidRDefault="00774E70" w:rsidP="00774E70">
            <w:pPr>
              <w:spacing w:line="276" w:lineRule="auto"/>
              <w:contextualSpacing/>
              <w:rPr>
                <w:rFonts w:asciiTheme="minorHAnsi" w:hAnsiTheme="minorHAnsi" w:cstheme="minorHAnsi"/>
                <w:sz w:val="18"/>
                <w:szCs w:val="18"/>
              </w:rPr>
            </w:pPr>
            <w:commentRangeStart w:id="60"/>
            <w:r w:rsidRPr="008A48A4">
              <w:rPr>
                <w:rFonts w:asciiTheme="minorHAnsi" w:hAnsiTheme="minorHAnsi" w:cstheme="minorHAnsi"/>
                <w:sz w:val="18"/>
                <w:szCs w:val="18"/>
              </w:rPr>
              <w:t>Gestational age, term at birth</w:t>
            </w:r>
            <w:commentRangeEnd w:id="60"/>
            <w:r>
              <w:rPr>
                <w:rStyle w:val="CommentReference"/>
                <w:rFonts w:ascii="Calibri" w:eastAsia="Calibri" w:hAnsi="Calibri" w:cs="Calibri"/>
                <w:color w:val="000000"/>
                <w:lang w:eastAsia="en-CA"/>
              </w:rPr>
              <w:commentReference w:id="60"/>
            </w:r>
          </w:p>
        </w:tc>
        <w:tc>
          <w:tcPr>
            <w:tcW w:w="1392" w:type="pct"/>
          </w:tcPr>
          <w:p w14:paraId="54EDA769" w14:textId="62DD3194" w:rsidR="00774E70" w:rsidRPr="008A48A4" w:rsidRDefault="00774E70"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birth_ga</w:t>
            </w:r>
            <w:proofErr w:type="spellEnd"/>
            <w:r w:rsidRPr="008A48A4">
              <w:rPr>
                <w:rFonts w:asciiTheme="minorHAnsi" w:hAnsiTheme="minorHAnsi" w:cstheme="minorHAnsi"/>
                <w:sz w:val="18"/>
                <w:szCs w:val="18"/>
              </w:rPr>
              <w:t xml:space="preserve"> (duplicate variable – also outcome)</w:t>
            </w:r>
          </w:p>
        </w:tc>
        <w:tc>
          <w:tcPr>
            <w:tcW w:w="2468" w:type="pct"/>
          </w:tcPr>
          <w:p w14:paraId="194C97D8"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age in weeks at birth (live births) (note, value must be &gt;=21 weeks)</w:t>
            </w:r>
          </w:p>
          <w:p w14:paraId="28C7E3FB" w14:textId="2A69F9FC"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555=Unknown; 888=Not measure by the study; 999=Missing</w:t>
            </w:r>
          </w:p>
        </w:tc>
      </w:tr>
      <w:tr w:rsidR="00774E70" w:rsidRPr="008A48A4" w14:paraId="3F6B6E3E" w14:textId="53BA6753" w:rsidTr="002522AD">
        <w:tc>
          <w:tcPr>
            <w:tcW w:w="428" w:type="pct"/>
          </w:tcPr>
          <w:p w14:paraId="7CAE4AA1"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4571F25B"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Timing of infection during pregnancy</w:t>
            </w:r>
          </w:p>
        </w:tc>
        <w:tc>
          <w:tcPr>
            <w:tcW w:w="1392" w:type="pct"/>
          </w:tcPr>
          <w:p w14:paraId="6E5C57CD" w14:textId="0A9F2462" w:rsidR="00774E70" w:rsidRPr="008A48A4" w:rsidRDefault="00774E70" w:rsidP="00774E70">
            <w:pPr>
              <w:spacing w:line="276" w:lineRule="auto"/>
              <w:contextualSpacing/>
              <w:rPr>
                <w:rFonts w:asciiTheme="minorHAnsi" w:hAnsiTheme="minorHAnsi" w:cstheme="minorHAnsi"/>
                <w:sz w:val="18"/>
                <w:szCs w:val="18"/>
                <w:lang w:val="nl-NL"/>
              </w:rPr>
            </w:pPr>
            <w:commentRangeStart w:id="61"/>
            <w:r w:rsidRPr="00960570">
              <w:rPr>
                <w:rFonts w:asciiTheme="minorHAnsi" w:hAnsiTheme="minorHAnsi" w:cstheme="minorHAnsi"/>
                <w:sz w:val="18"/>
                <w:szCs w:val="18"/>
                <w:lang w:val="nl-NL"/>
              </w:rPr>
              <w:t>zikv_ga</w:t>
            </w:r>
            <w:commentRangeEnd w:id="61"/>
            <w:r w:rsidR="00877AC8">
              <w:rPr>
                <w:rStyle w:val="CommentReference"/>
                <w:rFonts w:ascii="Calibri" w:eastAsia="Calibri" w:hAnsi="Calibri" w:cs="Calibri"/>
                <w:color w:val="000000"/>
                <w:lang w:eastAsia="en-CA"/>
              </w:rPr>
              <w:commentReference w:id="61"/>
            </w:r>
          </w:p>
        </w:tc>
        <w:tc>
          <w:tcPr>
            <w:tcW w:w="2468" w:type="pct"/>
          </w:tcPr>
          <w:p w14:paraId="56BC20A0"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Gestational age at which women diagnosed with ZIKV, by EITHER ultrasound or LMP, in weeks. If both (ultrasound and LMP) information is </w:t>
            </w:r>
            <w:proofErr w:type="spellStart"/>
            <w:r w:rsidRPr="008A48A4">
              <w:rPr>
                <w:rFonts w:asciiTheme="minorHAnsi" w:hAnsiTheme="minorHAnsi" w:cstheme="minorHAnsi"/>
                <w:sz w:val="18"/>
                <w:szCs w:val="18"/>
              </w:rPr>
              <w:t>avaiblable</w:t>
            </w:r>
            <w:proofErr w:type="spellEnd"/>
            <w:r w:rsidRPr="008A48A4">
              <w:rPr>
                <w:rFonts w:asciiTheme="minorHAnsi" w:hAnsiTheme="minorHAnsi" w:cstheme="minorHAnsi"/>
                <w:sz w:val="18"/>
                <w:szCs w:val="18"/>
              </w:rPr>
              <w:t xml:space="preserve">, </w:t>
            </w:r>
            <w:proofErr w:type="spellStart"/>
            <w:r w:rsidRPr="008A48A4">
              <w:rPr>
                <w:rFonts w:asciiTheme="minorHAnsi" w:hAnsiTheme="minorHAnsi" w:cstheme="minorHAnsi"/>
                <w:sz w:val="18"/>
                <w:szCs w:val="18"/>
              </w:rPr>
              <w:t>priorotize</w:t>
            </w:r>
            <w:proofErr w:type="spellEnd"/>
            <w:r w:rsidRPr="008A48A4">
              <w:rPr>
                <w:rFonts w:asciiTheme="minorHAnsi" w:hAnsiTheme="minorHAnsi" w:cstheme="minorHAnsi"/>
                <w:sz w:val="18"/>
                <w:szCs w:val="18"/>
              </w:rPr>
              <w:t xml:space="preserve"> ultrasound's GA information.</w:t>
            </w:r>
          </w:p>
          <w:p w14:paraId="6B1AACBA"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1-45 </w:t>
            </w:r>
            <w:proofErr w:type="gramStart"/>
            <w:r w:rsidRPr="008A48A4">
              <w:rPr>
                <w:rFonts w:asciiTheme="minorHAnsi" w:hAnsiTheme="minorHAnsi" w:cstheme="minorHAnsi"/>
                <w:sz w:val="18"/>
                <w:szCs w:val="18"/>
              </w:rPr>
              <w:t>weeks;</w:t>
            </w:r>
            <w:proofErr w:type="gramEnd"/>
            <w:r w:rsidRPr="008A48A4">
              <w:rPr>
                <w:rFonts w:asciiTheme="minorHAnsi" w:hAnsiTheme="minorHAnsi" w:cstheme="minorHAnsi"/>
                <w:sz w:val="18"/>
                <w:szCs w:val="18"/>
              </w:rPr>
              <w:t xml:space="preserve"> </w:t>
            </w:r>
          </w:p>
          <w:p w14:paraId="6CF180BB" w14:textId="0D09739C"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666=Not Applicable (tested before current </w:t>
            </w:r>
            <w:proofErr w:type="spellStart"/>
            <w:r w:rsidRPr="008A48A4">
              <w:rPr>
                <w:rFonts w:asciiTheme="minorHAnsi" w:hAnsiTheme="minorHAnsi" w:cstheme="minorHAnsi"/>
                <w:sz w:val="18"/>
                <w:szCs w:val="18"/>
              </w:rPr>
              <w:t>pregancy</w:t>
            </w:r>
            <w:proofErr w:type="spellEnd"/>
            <w:proofErr w:type="gramStart"/>
            <w:r w:rsidRPr="008A48A4">
              <w:rPr>
                <w:rFonts w:asciiTheme="minorHAnsi" w:hAnsiTheme="minorHAnsi" w:cstheme="minorHAnsi"/>
                <w:sz w:val="18"/>
                <w:szCs w:val="18"/>
              </w:rPr>
              <w:t>);  888</w:t>
            </w:r>
            <w:proofErr w:type="gramEnd"/>
            <w:r w:rsidRPr="008A48A4">
              <w:rPr>
                <w:rFonts w:asciiTheme="minorHAnsi" w:hAnsiTheme="minorHAnsi" w:cstheme="minorHAnsi"/>
                <w:sz w:val="18"/>
                <w:szCs w:val="18"/>
              </w:rPr>
              <w:t>=Not measured by the study;  999=Missing</w:t>
            </w:r>
          </w:p>
        </w:tc>
      </w:tr>
      <w:tr w:rsidR="00774E70" w:rsidRPr="008A48A4" w14:paraId="5672A1F6" w14:textId="69507DED" w:rsidTr="002522AD">
        <w:tc>
          <w:tcPr>
            <w:tcW w:w="428" w:type="pct"/>
          </w:tcPr>
          <w:p w14:paraId="17710A8E"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66AEAEBE" w14:textId="77777777" w:rsidR="00774E70" w:rsidRPr="008A48A4" w:rsidRDefault="00774E70" w:rsidP="00774E70">
            <w:pPr>
              <w:spacing w:line="276" w:lineRule="auto"/>
              <w:contextualSpacing/>
              <w:rPr>
                <w:rFonts w:asciiTheme="minorHAnsi" w:hAnsiTheme="minorHAnsi" w:cstheme="minorHAnsi"/>
                <w:sz w:val="18"/>
                <w:szCs w:val="18"/>
              </w:rPr>
            </w:pPr>
            <w:commentRangeStart w:id="62"/>
            <w:r w:rsidRPr="008A48A4">
              <w:rPr>
                <w:rFonts w:asciiTheme="minorHAnsi" w:hAnsiTheme="minorHAnsi" w:cstheme="minorHAnsi"/>
                <w:sz w:val="18"/>
                <w:szCs w:val="18"/>
              </w:rPr>
              <w:t>Clinical/subclinical illness</w:t>
            </w:r>
            <w:commentRangeEnd w:id="62"/>
            <w:r>
              <w:rPr>
                <w:rStyle w:val="CommentReference"/>
                <w:rFonts w:ascii="Calibri" w:eastAsia="Calibri" w:hAnsi="Calibri" w:cs="Calibri"/>
                <w:color w:val="000000"/>
                <w:lang w:eastAsia="en-CA"/>
              </w:rPr>
              <w:commentReference w:id="62"/>
            </w:r>
          </w:p>
        </w:tc>
        <w:tc>
          <w:tcPr>
            <w:tcW w:w="1392" w:type="pct"/>
          </w:tcPr>
          <w:p w14:paraId="33DD1C8B" w14:textId="2DDC74AA" w:rsidR="00774E70" w:rsidRPr="008A48A4" w:rsidRDefault="00774E70" w:rsidP="00774E70">
            <w:pPr>
              <w:spacing w:line="276" w:lineRule="auto"/>
              <w:contextualSpacing/>
              <w:rPr>
                <w:rFonts w:asciiTheme="minorHAnsi" w:hAnsiTheme="minorHAnsi" w:cstheme="minorHAnsi"/>
                <w:sz w:val="18"/>
                <w:szCs w:val="18"/>
              </w:rPr>
            </w:pPr>
          </w:p>
        </w:tc>
        <w:tc>
          <w:tcPr>
            <w:tcW w:w="2468" w:type="pct"/>
          </w:tcPr>
          <w:p w14:paraId="6317D430" w14:textId="605F1D9D" w:rsidR="00774E70" w:rsidRPr="008A48A4" w:rsidRDefault="00774E70" w:rsidP="00877AC8">
            <w:pPr>
              <w:pStyle w:val="CommentText"/>
              <w:rPr>
                <w:rFonts w:asciiTheme="minorHAnsi" w:hAnsiTheme="minorHAnsi" w:cstheme="minorHAnsi"/>
                <w:sz w:val="22"/>
                <w:szCs w:val="22"/>
              </w:rPr>
            </w:pPr>
          </w:p>
        </w:tc>
      </w:tr>
      <w:tr w:rsidR="00774E70" w:rsidRPr="008A48A4" w14:paraId="7C5A83D7" w14:textId="0AEEA123" w:rsidTr="002522AD">
        <w:tc>
          <w:tcPr>
            <w:tcW w:w="428" w:type="pct"/>
          </w:tcPr>
          <w:p w14:paraId="06BC4CA3"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00D4BCC5"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Viral genotype and load</w:t>
            </w:r>
          </w:p>
        </w:tc>
        <w:tc>
          <w:tcPr>
            <w:tcW w:w="1392" w:type="pct"/>
          </w:tcPr>
          <w:p w14:paraId="7EB92766" w14:textId="01123DF1" w:rsidR="00774E70" w:rsidRPr="001566C0" w:rsidRDefault="00774E70" w:rsidP="00774E70">
            <w:pPr>
              <w:spacing w:line="276" w:lineRule="auto"/>
              <w:contextualSpacing/>
              <w:rPr>
                <w:rFonts w:asciiTheme="minorHAnsi" w:hAnsiTheme="minorHAnsi" w:cstheme="minorHAnsi"/>
                <w:sz w:val="18"/>
                <w:szCs w:val="18"/>
                <w:lang w:val="en-GB"/>
              </w:rPr>
            </w:pPr>
            <w:r w:rsidRPr="00960570">
              <w:rPr>
                <w:rFonts w:asciiTheme="minorHAnsi" w:hAnsiTheme="minorHAnsi" w:cstheme="minorHAnsi"/>
                <w:sz w:val="18"/>
                <w:szCs w:val="18"/>
                <w:lang w:val="en-GB"/>
              </w:rPr>
              <w:t>Genotype</w:t>
            </w:r>
            <w:r>
              <w:rPr>
                <w:rFonts w:asciiTheme="minorHAnsi" w:hAnsiTheme="minorHAnsi" w:cstheme="minorHAnsi"/>
                <w:sz w:val="18"/>
                <w:szCs w:val="18"/>
                <w:lang w:val="en-GB"/>
              </w:rPr>
              <w:t>:</w:t>
            </w:r>
            <w:r w:rsidRPr="00960570">
              <w:rPr>
                <w:rFonts w:asciiTheme="minorHAnsi" w:hAnsiTheme="minorHAnsi" w:cstheme="minorHAnsi"/>
                <w:sz w:val="18"/>
                <w:szCs w:val="18"/>
                <w:lang w:val="en-GB"/>
              </w:rPr>
              <w:t xml:space="preserve"> </w:t>
            </w:r>
            <w:r w:rsidRPr="00960570">
              <w:rPr>
                <w:rFonts w:asciiTheme="minorHAnsi" w:hAnsiTheme="minorHAnsi" w:cstheme="minorHAnsi"/>
                <w:sz w:val="18"/>
                <w:szCs w:val="18"/>
              </w:rPr>
              <w:t>No match</w:t>
            </w:r>
            <w:r w:rsidRPr="00D740B8">
              <w:rPr>
                <w:rFonts w:asciiTheme="minorHAnsi" w:hAnsiTheme="minorHAnsi" w:cstheme="minorHAnsi"/>
                <w:sz w:val="18"/>
                <w:szCs w:val="18"/>
              </w:rPr>
              <w:t xml:space="preserve"> (in pilot data</w:t>
            </w:r>
            <w:r>
              <w:rPr>
                <w:rFonts w:asciiTheme="minorHAnsi" w:hAnsiTheme="minorHAnsi" w:cstheme="minorHAnsi"/>
                <w:sz w:val="18"/>
                <w:szCs w:val="18"/>
              </w:rPr>
              <w:t xml:space="preserve"> – also not in </w:t>
            </w:r>
            <w:commentRangeStart w:id="63"/>
            <w:r>
              <w:rPr>
                <w:rFonts w:asciiTheme="minorHAnsi" w:hAnsiTheme="minorHAnsi" w:cstheme="minorHAnsi"/>
                <w:sz w:val="18"/>
                <w:szCs w:val="18"/>
              </w:rPr>
              <w:t xml:space="preserve">new </w:t>
            </w:r>
            <w:commentRangeEnd w:id="63"/>
            <w:r w:rsidR="00877AC8">
              <w:rPr>
                <w:rStyle w:val="CommentReference"/>
                <w:rFonts w:ascii="Calibri" w:eastAsia="Calibri" w:hAnsi="Calibri" w:cs="Calibri"/>
                <w:color w:val="000000"/>
                <w:lang w:eastAsia="en-CA"/>
              </w:rPr>
              <w:commentReference w:id="63"/>
            </w:r>
            <w:r>
              <w:rPr>
                <w:rFonts w:asciiTheme="minorHAnsi" w:hAnsiTheme="minorHAnsi" w:cstheme="minorHAnsi"/>
                <w:sz w:val="18"/>
                <w:szCs w:val="18"/>
              </w:rPr>
              <w:t>dataset?</w:t>
            </w:r>
            <w:r w:rsidRPr="00D740B8">
              <w:rPr>
                <w:rFonts w:asciiTheme="minorHAnsi" w:hAnsiTheme="minorHAnsi" w:cstheme="minorHAnsi"/>
                <w:sz w:val="18"/>
                <w:szCs w:val="18"/>
              </w:rPr>
              <w:t>)</w:t>
            </w:r>
          </w:p>
          <w:p w14:paraId="7207722A" w14:textId="00432161" w:rsidR="00774E70" w:rsidRDefault="00774E70" w:rsidP="00774E70">
            <w:pPr>
              <w:spacing w:line="276" w:lineRule="auto"/>
              <w:contextualSpacing/>
              <w:rPr>
                <w:rFonts w:asciiTheme="minorHAnsi" w:hAnsiTheme="minorHAnsi" w:cstheme="minorHAnsi"/>
                <w:sz w:val="18"/>
                <w:szCs w:val="18"/>
                <w:lang w:val="en-GB"/>
              </w:rPr>
            </w:pPr>
          </w:p>
          <w:p w14:paraId="4E6E5E10" w14:textId="46B92747" w:rsidR="00774E70" w:rsidRPr="008A48A4" w:rsidRDefault="00877AC8" w:rsidP="00877AC8">
            <w:pPr>
              <w:spacing w:line="276" w:lineRule="auto"/>
              <w:contextualSpacing/>
              <w:rPr>
                <w:rFonts w:asciiTheme="minorHAnsi" w:hAnsiTheme="minorHAnsi" w:cstheme="minorHAnsi"/>
                <w:sz w:val="18"/>
                <w:szCs w:val="18"/>
                <w:lang w:val="nl-NL"/>
              </w:rPr>
            </w:pPr>
            <w:r>
              <w:rPr>
                <w:rFonts w:asciiTheme="minorHAnsi" w:hAnsiTheme="minorHAnsi" w:cstheme="minorHAnsi"/>
                <w:sz w:val="18"/>
                <w:szCs w:val="18"/>
                <w:lang w:val="en-GB"/>
              </w:rPr>
              <w:t xml:space="preserve">Viral load: </w:t>
            </w:r>
            <w:r w:rsidR="00774E70" w:rsidRPr="008A48A4">
              <w:rPr>
                <w:rFonts w:asciiTheme="minorHAnsi" w:hAnsiTheme="minorHAnsi" w:cstheme="minorHAnsi"/>
                <w:sz w:val="18"/>
                <w:szCs w:val="18"/>
                <w:lang w:val="nl-NL"/>
              </w:rPr>
              <w:t>zikv_pcr_vl_1</w:t>
            </w:r>
          </w:p>
        </w:tc>
        <w:tc>
          <w:tcPr>
            <w:tcW w:w="2468" w:type="pct"/>
          </w:tcPr>
          <w:p w14:paraId="5C252876" w14:textId="77777777" w:rsidR="00774E70" w:rsidRDefault="00774E70" w:rsidP="00774E70">
            <w:pPr>
              <w:spacing w:line="276" w:lineRule="auto"/>
              <w:contextualSpacing/>
              <w:rPr>
                <w:rFonts w:asciiTheme="minorHAnsi" w:hAnsiTheme="minorHAnsi" w:cstheme="minorHAnsi"/>
                <w:sz w:val="18"/>
                <w:szCs w:val="18"/>
              </w:rPr>
            </w:pPr>
          </w:p>
          <w:p w14:paraId="20319E40" w14:textId="77777777" w:rsidR="00774E70" w:rsidRDefault="00774E70" w:rsidP="00774E70">
            <w:pPr>
              <w:spacing w:line="276" w:lineRule="auto"/>
              <w:contextualSpacing/>
              <w:rPr>
                <w:rFonts w:asciiTheme="minorHAnsi" w:hAnsiTheme="minorHAnsi" w:cstheme="minorHAnsi"/>
                <w:sz w:val="18"/>
                <w:szCs w:val="18"/>
              </w:rPr>
            </w:pPr>
          </w:p>
          <w:p w14:paraId="4143A213" w14:textId="77777777" w:rsidR="00877AC8" w:rsidRDefault="00877AC8" w:rsidP="00774E70">
            <w:pPr>
              <w:spacing w:line="276" w:lineRule="auto"/>
              <w:contextualSpacing/>
              <w:rPr>
                <w:rFonts w:asciiTheme="minorHAnsi" w:hAnsiTheme="minorHAnsi" w:cstheme="minorHAnsi"/>
                <w:sz w:val="18"/>
                <w:szCs w:val="18"/>
              </w:rPr>
            </w:pPr>
          </w:p>
          <w:p w14:paraId="5E057017" w14:textId="4824A7BC"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Viral load (copies/µL) for a PCR for 1st ZIKV PCR</w:t>
            </w:r>
          </w:p>
          <w:p w14:paraId="17AA8139" w14:textId="017A4A0A"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Continuous</w:t>
            </w:r>
          </w:p>
          <w:p w14:paraId="7D79FA1B" w14:textId="1A4739C8"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666=Not applicable (no PCR done); 888=Not reported by study; 999=Missing</w:t>
            </w:r>
          </w:p>
        </w:tc>
      </w:tr>
      <w:tr w:rsidR="00774E70" w:rsidRPr="008A48A4" w14:paraId="74E915A7" w14:textId="7B684059" w:rsidTr="002522AD">
        <w:tc>
          <w:tcPr>
            <w:tcW w:w="428" w:type="pct"/>
          </w:tcPr>
          <w:p w14:paraId="3780CABD"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62EE8ECC"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Concurrent or prior </w:t>
            </w:r>
            <w:proofErr w:type="spellStart"/>
            <w:r w:rsidRPr="008A48A4">
              <w:rPr>
                <w:rFonts w:asciiTheme="minorHAnsi" w:hAnsiTheme="minorHAnsi" w:cstheme="minorHAnsi"/>
                <w:sz w:val="18"/>
                <w:szCs w:val="18"/>
              </w:rPr>
              <w:t>flavi</w:t>
            </w:r>
            <w:proofErr w:type="spellEnd"/>
            <w:r w:rsidRPr="008A48A4">
              <w:rPr>
                <w:rFonts w:asciiTheme="minorHAnsi" w:hAnsiTheme="minorHAnsi" w:cstheme="minorHAnsi"/>
                <w:sz w:val="18"/>
                <w:szCs w:val="18"/>
              </w:rPr>
              <w:t>- or alphavirus infection</w:t>
            </w:r>
          </w:p>
        </w:tc>
        <w:tc>
          <w:tcPr>
            <w:tcW w:w="1392" w:type="pct"/>
          </w:tcPr>
          <w:p w14:paraId="267F98AF" w14:textId="31779EF1" w:rsidR="00774E70" w:rsidRPr="00066677" w:rsidRDefault="00774E70" w:rsidP="00774E70">
            <w:pPr>
              <w:spacing w:line="276" w:lineRule="auto"/>
              <w:contextualSpacing/>
              <w:rPr>
                <w:rFonts w:asciiTheme="minorHAnsi" w:hAnsiTheme="minorHAnsi" w:cstheme="minorHAnsi"/>
                <w:sz w:val="18"/>
                <w:szCs w:val="18"/>
              </w:rPr>
            </w:pPr>
            <w:proofErr w:type="spellStart"/>
            <w:r w:rsidRPr="00066677">
              <w:rPr>
                <w:rFonts w:asciiTheme="minorHAnsi" w:hAnsiTheme="minorHAnsi" w:cstheme="minorHAnsi"/>
                <w:sz w:val="18"/>
                <w:szCs w:val="18"/>
              </w:rPr>
              <w:t>flavi_alpha_virus</w:t>
            </w:r>
            <w:proofErr w:type="spellEnd"/>
          </w:p>
          <w:p w14:paraId="17B85384" w14:textId="7EA811EB" w:rsidR="00774E70" w:rsidRDefault="00774E70" w:rsidP="00774E70">
            <w:pPr>
              <w:spacing w:line="276" w:lineRule="auto"/>
              <w:contextualSpacing/>
              <w:rPr>
                <w:rFonts w:asciiTheme="minorHAnsi" w:hAnsiTheme="minorHAnsi" w:cstheme="minorHAnsi"/>
                <w:sz w:val="18"/>
                <w:szCs w:val="18"/>
              </w:rPr>
            </w:pPr>
          </w:p>
          <w:p w14:paraId="10C45451" w14:textId="3579B671" w:rsidR="00774E70" w:rsidRPr="001A5A07" w:rsidRDefault="00774E70" w:rsidP="00774E70">
            <w:pPr>
              <w:pStyle w:val="ListParagraph"/>
              <w:numPr>
                <w:ilvl w:val="0"/>
                <w:numId w:val="2"/>
              </w:numPr>
              <w:spacing w:line="276" w:lineRule="auto"/>
              <w:rPr>
                <w:rFonts w:asciiTheme="minorHAnsi" w:hAnsiTheme="minorHAnsi" w:cstheme="minorHAnsi"/>
                <w:sz w:val="18"/>
                <w:szCs w:val="18"/>
              </w:rPr>
            </w:pPr>
            <w:r w:rsidRPr="00BF21B8">
              <w:rPr>
                <w:rFonts w:asciiTheme="minorHAnsi" w:hAnsiTheme="minorHAnsi" w:cstheme="minorHAnsi"/>
                <w:sz w:val="18"/>
                <w:szCs w:val="18"/>
              </w:rPr>
              <w:t xml:space="preserve">Create </w:t>
            </w:r>
            <w:commentRangeStart w:id="64"/>
            <w:r w:rsidRPr="00BF21B8">
              <w:rPr>
                <w:rFonts w:asciiTheme="minorHAnsi" w:hAnsiTheme="minorHAnsi" w:cstheme="minorHAnsi"/>
                <w:sz w:val="18"/>
                <w:szCs w:val="18"/>
              </w:rPr>
              <w:t xml:space="preserve">based </w:t>
            </w:r>
            <w:commentRangeEnd w:id="64"/>
            <w:r w:rsidR="00877AC8">
              <w:rPr>
                <w:rStyle w:val="CommentReference"/>
                <w:rFonts w:ascii="Calibri" w:eastAsia="Calibri" w:hAnsi="Calibri" w:cs="Calibri"/>
                <w:color w:val="000000"/>
                <w:lang w:eastAsia="en-CA"/>
              </w:rPr>
              <w:commentReference w:id="64"/>
            </w:r>
            <w:r w:rsidRPr="00BF21B8">
              <w:rPr>
                <w:rFonts w:asciiTheme="minorHAnsi" w:hAnsiTheme="minorHAnsi" w:cstheme="minorHAnsi"/>
                <w:sz w:val="18"/>
                <w:szCs w:val="18"/>
              </w:rPr>
              <w:t>on the following:</w:t>
            </w:r>
          </w:p>
          <w:p w14:paraId="29D36F20" w14:textId="70BC113F" w:rsidR="00774E70" w:rsidRDefault="00774E70"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arb_clindiag_plus</w:t>
            </w:r>
            <w:proofErr w:type="spellEnd"/>
            <w:r>
              <w:rPr>
                <w:rFonts w:asciiTheme="minorHAnsi" w:hAnsiTheme="minorHAnsi" w:cstheme="minorHAnsi"/>
                <w:sz w:val="18"/>
                <w:szCs w:val="18"/>
              </w:rPr>
              <w:t>,</w:t>
            </w:r>
          </w:p>
          <w:p w14:paraId="344727E0" w14:textId="79B402EC" w:rsidR="00774E70" w:rsidRDefault="00774E70"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arb_clindiag</w:t>
            </w:r>
            <w:proofErr w:type="spellEnd"/>
            <w:r>
              <w:rPr>
                <w:rFonts w:asciiTheme="minorHAnsi" w:hAnsiTheme="minorHAnsi" w:cstheme="minorHAnsi"/>
                <w:sz w:val="18"/>
                <w:szCs w:val="18"/>
              </w:rPr>
              <w:t>,</w:t>
            </w:r>
            <w:r w:rsidR="00877AC8">
              <w:rPr>
                <w:rFonts w:asciiTheme="minorHAnsi" w:hAnsiTheme="minorHAnsi" w:cstheme="minorHAnsi"/>
                <w:sz w:val="18"/>
                <w:szCs w:val="18"/>
              </w:rPr>
              <w:t xml:space="preserve"> </w:t>
            </w:r>
            <w:proofErr w:type="spellStart"/>
            <w:r w:rsidR="00877AC8">
              <w:rPr>
                <w:rFonts w:asciiTheme="minorHAnsi" w:hAnsiTheme="minorHAnsi" w:cstheme="minorHAnsi"/>
                <w:sz w:val="18"/>
                <w:szCs w:val="18"/>
              </w:rPr>
              <w:t>arb_symp</w:t>
            </w:r>
            <w:proofErr w:type="spellEnd"/>
            <w:r w:rsidR="00877AC8">
              <w:rPr>
                <w:rFonts w:asciiTheme="minorHAnsi" w:hAnsiTheme="minorHAnsi" w:cstheme="minorHAnsi"/>
                <w:sz w:val="18"/>
                <w:szCs w:val="18"/>
              </w:rPr>
              <w:t>,</w:t>
            </w:r>
          </w:p>
          <w:p w14:paraId="09E10C8D" w14:textId="71466ABD" w:rsidR="00877AC8" w:rsidRDefault="00877AC8"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denv_preg</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chikv_preg</w:t>
            </w:r>
            <w:proofErr w:type="spellEnd"/>
            <w:r>
              <w:rPr>
                <w:rFonts w:asciiTheme="minorHAnsi" w:hAnsiTheme="minorHAnsi" w:cstheme="minorHAnsi"/>
                <w:sz w:val="18"/>
                <w:szCs w:val="18"/>
              </w:rPr>
              <w:t>,</w:t>
            </w:r>
          </w:p>
          <w:p w14:paraId="66569AFC" w14:textId="2A427F27" w:rsidR="00774E70" w:rsidRPr="008A48A4" w:rsidRDefault="00774E70"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d</w:t>
            </w:r>
            <w:r w:rsidRPr="00960570">
              <w:rPr>
                <w:rFonts w:asciiTheme="minorHAnsi" w:hAnsiTheme="minorHAnsi" w:cstheme="minorHAnsi"/>
                <w:sz w:val="18"/>
                <w:szCs w:val="18"/>
              </w:rPr>
              <w:t>env_ever</w:t>
            </w:r>
            <w:proofErr w:type="spellEnd"/>
            <w:r>
              <w:rPr>
                <w:rFonts w:asciiTheme="minorHAnsi" w:hAnsiTheme="minorHAnsi" w:cstheme="minorHAnsi"/>
                <w:sz w:val="18"/>
                <w:szCs w:val="18"/>
              </w:rPr>
              <w:t>,</w:t>
            </w:r>
            <w:r w:rsidRPr="00960570">
              <w:rPr>
                <w:rFonts w:asciiTheme="minorHAnsi" w:hAnsiTheme="minorHAnsi" w:cstheme="minorHAnsi"/>
                <w:sz w:val="18"/>
                <w:szCs w:val="18"/>
              </w:rPr>
              <w:t xml:space="preserve"> </w:t>
            </w:r>
            <w:proofErr w:type="spellStart"/>
            <w:r w:rsidRPr="00960570">
              <w:rPr>
                <w:rFonts w:asciiTheme="minorHAnsi" w:hAnsiTheme="minorHAnsi" w:cstheme="minorHAnsi"/>
                <w:sz w:val="18"/>
                <w:szCs w:val="18"/>
              </w:rPr>
              <w:t>chikv_ever</w:t>
            </w:r>
            <w:proofErr w:type="spellEnd"/>
            <w:r>
              <w:rPr>
                <w:rFonts w:asciiTheme="minorHAnsi" w:hAnsiTheme="minorHAnsi" w:cstheme="minorHAnsi"/>
                <w:sz w:val="18"/>
                <w:szCs w:val="18"/>
              </w:rPr>
              <w:t xml:space="preserve"> if 1</w:t>
            </w:r>
          </w:p>
        </w:tc>
        <w:tc>
          <w:tcPr>
            <w:tcW w:w="2468" w:type="pct"/>
          </w:tcPr>
          <w:p w14:paraId="590338B7" w14:textId="5AAD9761" w:rsidR="00774E70"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Concurrent or prior arbovirus</w:t>
            </w:r>
          </w:p>
          <w:p w14:paraId="7E56D46C" w14:textId="77777777" w:rsidR="00774E70" w:rsidRDefault="00774E70" w:rsidP="00774E70">
            <w:pPr>
              <w:spacing w:line="276" w:lineRule="auto"/>
              <w:contextualSpacing/>
              <w:rPr>
                <w:rFonts w:asciiTheme="minorHAnsi" w:hAnsiTheme="minorHAnsi" w:cstheme="minorHAnsi"/>
                <w:sz w:val="18"/>
                <w:szCs w:val="18"/>
              </w:rPr>
            </w:pPr>
          </w:p>
          <w:p w14:paraId="10BCC67F" w14:textId="08AD0596"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0AF2628C" w14:textId="79C7498C" w:rsidTr="002522AD">
        <w:tc>
          <w:tcPr>
            <w:tcW w:w="428" w:type="pct"/>
          </w:tcPr>
          <w:p w14:paraId="2CF096F0"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4DB44FD" w14:textId="3671360A" w:rsidR="00774E70" w:rsidRPr="008A48A4" w:rsidRDefault="00774E70" w:rsidP="00774E70">
            <w:pPr>
              <w:spacing w:line="276" w:lineRule="auto"/>
              <w:contextualSpacing/>
              <w:rPr>
                <w:rFonts w:asciiTheme="minorHAnsi" w:hAnsiTheme="minorHAnsi" w:cstheme="minorHAnsi"/>
                <w:sz w:val="18"/>
                <w:szCs w:val="18"/>
              </w:rPr>
            </w:pPr>
            <w:commentRangeStart w:id="65"/>
            <w:r w:rsidRPr="008A48A4">
              <w:rPr>
                <w:rFonts w:asciiTheme="minorHAnsi" w:hAnsiTheme="minorHAnsi" w:cstheme="minorHAnsi"/>
                <w:sz w:val="18"/>
                <w:szCs w:val="18"/>
              </w:rPr>
              <w:t xml:space="preserve">Maternal history of </w:t>
            </w:r>
            <w:r>
              <w:rPr>
                <w:rFonts w:asciiTheme="minorHAnsi" w:hAnsiTheme="minorHAnsi" w:cstheme="minorHAnsi"/>
                <w:sz w:val="18"/>
                <w:szCs w:val="18"/>
              </w:rPr>
              <w:t>Yellow Fever (</w:t>
            </w:r>
            <w:r w:rsidRPr="008A48A4">
              <w:rPr>
                <w:rFonts w:asciiTheme="minorHAnsi" w:hAnsiTheme="minorHAnsi" w:cstheme="minorHAnsi"/>
                <w:sz w:val="18"/>
                <w:szCs w:val="18"/>
              </w:rPr>
              <w:t>YF</w:t>
            </w:r>
            <w:r>
              <w:rPr>
                <w:rFonts w:asciiTheme="minorHAnsi" w:hAnsiTheme="minorHAnsi" w:cstheme="minorHAnsi"/>
                <w:sz w:val="18"/>
                <w:szCs w:val="18"/>
              </w:rPr>
              <w:t>)</w:t>
            </w:r>
            <w:r w:rsidRPr="008A48A4">
              <w:rPr>
                <w:rFonts w:asciiTheme="minorHAnsi" w:hAnsiTheme="minorHAnsi" w:cstheme="minorHAnsi"/>
                <w:sz w:val="18"/>
                <w:szCs w:val="18"/>
              </w:rPr>
              <w:t xml:space="preserve"> </w:t>
            </w:r>
            <w:commentRangeEnd w:id="65"/>
            <w:r>
              <w:rPr>
                <w:rStyle w:val="CommentReference"/>
                <w:rFonts w:ascii="Calibri" w:eastAsia="Calibri" w:hAnsi="Calibri" w:cs="Calibri"/>
                <w:color w:val="000000"/>
                <w:lang w:eastAsia="en-CA"/>
              </w:rPr>
              <w:commentReference w:id="65"/>
            </w:r>
            <w:r w:rsidRPr="008A48A4">
              <w:rPr>
                <w:rFonts w:asciiTheme="minorHAnsi" w:hAnsiTheme="minorHAnsi" w:cstheme="minorHAnsi"/>
                <w:sz w:val="18"/>
                <w:szCs w:val="18"/>
              </w:rPr>
              <w:t xml:space="preserve">or </w:t>
            </w:r>
            <w:r>
              <w:rPr>
                <w:rFonts w:asciiTheme="minorHAnsi" w:hAnsiTheme="minorHAnsi" w:cstheme="minorHAnsi"/>
                <w:sz w:val="18"/>
                <w:szCs w:val="18"/>
              </w:rPr>
              <w:t>Japanese encephalitis (</w:t>
            </w:r>
            <w:r w:rsidRPr="008A48A4">
              <w:rPr>
                <w:rFonts w:asciiTheme="minorHAnsi" w:hAnsiTheme="minorHAnsi" w:cstheme="minorHAnsi"/>
                <w:sz w:val="18"/>
                <w:szCs w:val="18"/>
              </w:rPr>
              <w:t>JE</w:t>
            </w:r>
            <w:r>
              <w:rPr>
                <w:rFonts w:asciiTheme="minorHAnsi" w:hAnsiTheme="minorHAnsi" w:cstheme="minorHAnsi"/>
                <w:sz w:val="18"/>
                <w:szCs w:val="18"/>
              </w:rPr>
              <w:t>)</w:t>
            </w:r>
            <w:r w:rsidRPr="008A48A4">
              <w:rPr>
                <w:rFonts w:asciiTheme="minorHAnsi" w:hAnsiTheme="minorHAnsi" w:cstheme="minorHAnsi"/>
                <w:sz w:val="18"/>
                <w:szCs w:val="18"/>
              </w:rPr>
              <w:t xml:space="preserve"> vaccination</w:t>
            </w:r>
          </w:p>
        </w:tc>
        <w:tc>
          <w:tcPr>
            <w:tcW w:w="1392" w:type="pct"/>
          </w:tcPr>
          <w:p w14:paraId="2FDF563E" w14:textId="0A95B311" w:rsidR="00774E70" w:rsidRPr="00877AC8" w:rsidRDefault="00774E70" w:rsidP="00774E70">
            <w:pPr>
              <w:spacing w:line="276" w:lineRule="auto"/>
              <w:contextualSpacing/>
              <w:rPr>
                <w:rFonts w:asciiTheme="minorHAnsi" w:hAnsiTheme="minorHAnsi" w:cstheme="minorHAnsi"/>
                <w:sz w:val="18"/>
                <w:szCs w:val="18"/>
                <w:lang w:val="en-GB"/>
              </w:rPr>
            </w:pPr>
            <w:r w:rsidRPr="00960570">
              <w:rPr>
                <w:rFonts w:asciiTheme="minorHAnsi" w:hAnsiTheme="minorHAnsi" w:cstheme="minorHAnsi"/>
                <w:sz w:val="18"/>
                <w:szCs w:val="18"/>
                <w:lang w:val="en-GB"/>
              </w:rPr>
              <w:t>JE No match (in pilot data</w:t>
            </w:r>
            <w:r>
              <w:rPr>
                <w:rFonts w:asciiTheme="minorHAnsi" w:hAnsiTheme="minorHAnsi" w:cstheme="minorHAnsi"/>
                <w:sz w:val="18"/>
                <w:szCs w:val="18"/>
                <w:lang w:val="en-GB"/>
              </w:rPr>
              <w:t>)</w:t>
            </w:r>
          </w:p>
        </w:tc>
        <w:tc>
          <w:tcPr>
            <w:tcW w:w="2468" w:type="pct"/>
          </w:tcPr>
          <w:p w14:paraId="29C05EEA" w14:textId="77777777" w:rsidR="00774E70" w:rsidRPr="001566C0" w:rsidRDefault="00774E70" w:rsidP="00774E70">
            <w:pPr>
              <w:spacing w:line="276" w:lineRule="auto"/>
              <w:contextualSpacing/>
              <w:rPr>
                <w:rFonts w:asciiTheme="minorHAnsi" w:hAnsiTheme="minorHAnsi" w:cstheme="minorHAnsi"/>
                <w:sz w:val="18"/>
                <w:szCs w:val="18"/>
                <w:lang w:val="en-GB"/>
              </w:rPr>
            </w:pPr>
          </w:p>
          <w:p w14:paraId="15E25906" w14:textId="77777777" w:rsidR="00877AC8" w:rsidRDefault="00877AC8" w:rsidP="00774E70">
            <w:pPr>
              <w:spacing w:line="276" w:lineRule="auto"/>
              <w:contextualSpacing/>
              <w:rPr>
                <w:rFonts w:asciiTheme="minorHAnsi" w:hAnsiTheme="minorHAnsi" w:cstheme="minorHAnsi"/>
                <w:sz w:val="18"/>
                <w:szCs w:val="18"/>
                <w:lang w:val="en-GB"/>
              </w:rPr>
            </w:pPr>
          </w:p>
          <w:p w14:paraId="24C959C0" w14:textId="77777777" w:rsidR="00877AC8" w:rsidRDefault="00877AC8" w:rsidP="00774E70">
            <w:pPr>
              <w:spacing w:line="276" w:lineRule="auto"/>
              <w:contextualSpacing/>
              <w:rPr>
                <w:rFonts w:asciiTheme="minorHAnsi" w:hAnsiTheme="minorHAnsi" w:cstheme="minorHAnsi"/>
                <w:sz w:val="18"/>
                <w:szCs w:val="18"/>
                <w:lang w:val="en-GB"/>
              </w:rPr>
            </w:pPr>
          </w:p>
          <w:p w14:paraId="6A5F4059" w14:textId="277DEBBC" w:rsidR="00774E70" w:rsidRPr="008A48A4"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lang w:val="en-GB"/>
              </w:rPr>
              <w:t>Vaccination is already covered in variable vaccination</w:t>
            </w:r>
          </w:p>
        </w:tc>
      </w:tr>
      <w:tr w:rsidR="00774E70" w:rsidRPr="008A48A4" w14:paraId="085AE8F9" w14:textId="348B7437" w:rsidTr="002522AD">
        <w:tc>
          <w:tcPr>
            <w:tcW w:w="428" w:type="pct"/>
          </w:tcPr>
          <w:p w14:paraId="0FBB5706"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1064392" w14:textId="77777777" w:rsidR="00774E70" w:rsidRPr="008A48A4" w:rsidRDefault="00774E70" w:rsidP="00774E70">
            <w:pPr>
              <w:spacing w:line="276" w:lineRule="auto"/>
              <w:contextualSpacing/>
              <w:rPr>
                <w:rFonts w:asciiTheme="minorHAnsi" w:hAnsiTheme="minorHAnsi" w:cstheme="minorHAnsi"/>
                <w:sz w:val="18"/>
                <w:szCs w:val="18"/>
              </w:rPr>
            </w:pPr>
            <w:commentRangeStart w:id="66"/>
            <w:r w:rsidRPr="008A48A4">
              <w:rPr>
                <w:rFonts w:asciiTheme="minorHAnsi" w:hAnsiTheme="minorHAnsi" w:cstheme="minorHAnsi"/>
                <w:sz w:val="18"/>
                <w:szCs w:val="18"/>
              </w:rPr>
              <w:t xml:space="preserve">Maternal immunosuppressive conditions, disorders, </w:t>
            </w:r>
            <w:r w:rsidRPr="008A48A4">
              <w:rPr>
                <w:rFonts w:asciiTheme="minorHAnsi" w:hAnsiTheme="minorHAnsi" w:cstheme="minorHAnsi"/>
                <w:sz w:val="18"/>
                <w:szCs w:val="18"/>
              </w:rPr>
              <w:lastRenderedPageBreak/>
              <w:t>comorbidities (</w:t>
            </w:r>
            <w:proofErr w:type="gramStart"/>
            <w:r w:rsidRPr="008A48A4">
              <w:rPr>
                <w:rFonts w:asciiTheme="minorHAnsi" w:hAnsiTheme="minorHAnsi" w:cstheme="minorHAnsi"/>
                <w:sz w:val="18"/>
                <w:szCs w:val="18"/>
              </w:rPr>
              <w:t>e.g.</w:t>
            </w:r>
            <w:proofErr w:type="gramEnd"/>
            <w:r w:rsidRPr="008A48A4">
              <w:rPr>
                <w:rFonts w:asciiTheme="minorHAnsi" w:hAnsiTheme="minorHAnsi" w:cstheme="minorHAnsi"/>
                <w:sz w:val="18"/>
                <w:szCs w:val="18"/>
              </w:rPr>
              <w:t xml:space="preserve"> chronic hypertension, diabetes), or pregnancy-related conditions </w:t>
            </w:r>
            <w:commentRangeEnd w:id="66"/>
            <w:r>
              <w:rPr>
                <w:rStyle w:val="CommentReference"/>
                <w:rFonts w:ascii="Calibri" w:eastAsia="Calibri" w:hAnsi="Calibri" w:cs="Calibri"/>
                <w:color w:val="000000"/>
                <w:lang w:eastAsia="en-CA"/>
              </w:rPr>
              <w:commentReference w:id="66"/>
            </w:r>
            <w:r w:rsidRPr="008A48A4">
              <w:rPr>
                <w:rFonts w:asciiTheme="minorHAnsi" w:hAnsiTheme="minorHAnsi" w:cstheme="minorHAnsi"/>
                <w:sz w:val="18"/>
                <w:szCs w:val="18"/>
              </w:rPr>
              <w:t>(e.g. pre-eclampsia, gestational diabetes)</w:t>
            </w:r>
          </w:p>
        </w:tc>
        <w:tc>
          <w:tcPr>
            <w:tcW w:w="1392" w:type="pct"/>
          </w:tcPr>
          <w:p w14:paraId="07F8CBA0" w14:textId="65843440" w:rsidR="00774E70" w:rsidRDefault="00254089"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lastRenderedPageBreak/>
              <w:t xml:space="preserve">We </w:t>
            </w:r>
            <w:commentRangeStart w:id="67"/>
            <w:r>
              <w:rPr>
                <w:rFonts w:asciiTheme="minorHAnsi" w:hAnsiTheme="minorHAnsi" w:cstheme="minorHAnsi"/>
                <w:sz w:val="18"/>
                <w:szCs w:val="18"/>
              </w:rPr>
              <w:t xml:space="preserve">propose </w:t>
            </w:r>
            <w:commentRangeEnd w:id="67"/>
            <w:r>
              <w:rPr>
                <w:rStyle w:val="CommentReference"/>
                <w:rFonts w:ascii="Calibri" w:eastAsia="Calibri" w:hAnsi="Calibri" w:cs="Calibri"/>
                <w:color w:val="000000"/>
                <w:lang w:eastAsia="en-CA"/>
              </w:rPr>
              <w:commentReference w:id="67"/>
            </w:r>
            <w:r>
              <w:rPr>
                <w:rFonts w:asciiTheme="minorHAnsi" w:hAnsiTheme="minorHAnsi" w:cstheme="minorHAnsi"/>
                <w:sz w:val="18"/>
                <w:szCs w:val="18"/>
              </w:rPr>
              <w:t xml:space="preserve">to base on the following: </w:t>
            </w:r>
            <w:proofErr w:type="spellStart"/>
            <w:r>
              <w:rPr>
                <w:rFonts w:asciiTheme="minorHAnsi" w:hAnsiTheme="minorHAnsi" w:cstheme="minorHAnsi"/>
                <w:sz w:val="18"/>
                <w:szCs w:val="18"/>
              </w:rPr>
              <w:t>comorbid_bin</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comorbid_type</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cc_hiv</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pregcomp_bin</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pregcomp</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uti</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gestdiab</w:t>
            </w:r>
            <w:proofErr w:type="spellEnd"/>
            <w:r>
              <w:rPr>
                <w:rFonts w:asciiTheme="minorHAnsi" w:hAnsiTheme="minorHAnsi" w:cstheme="minorHAnsi"/>
                <w:sz w:val="18"/>
                <w:szCs w:val="18"/>
              </w:rPr>
              <w:t xml:space="preserve">, eclampsia, </w:t>
            </w:r>
            <w:proofErr w:type="spellStart"/>
            <w:r>
              <w:rPr>
                <w:rFonts w:asciiTheme="minorHAnsi" w:hAnsiTheme="minorHAnsi" w:cstheme="minorHAnsi"/>
                <w:sz w:val="18"/>
                <w:szCs w:val="18"/>
              </w:rPr>
              <w:t>preeclampsi</w:t>
            </w:r>
            <w:proofErr w:type="spellEnd"/>
            <w:r>
              <w:rPr>
                <w:rFonts w:asciiTheme="minorHAnsi" w:hAnsiTheme="minorHAnsi" w:cstheme="minorHAnsi"/>
                <w:sz w:val="18"/>
                <w:szCs w:val="18"/>
              </w:rPr>
              <w:t>, if 1</w:t>
            </w:r>
          </w:p>
          <w:p w14:paraId="4C363150" w14:textId="77777777" w:rsidR="00774E70" w:rsidRDefault="00774E70" w:rsidP="00774E70">
            <w:pPr>
              <w:spacing w:line="276" w:lineRule="auto"/>
              <w:contextualSpacing/>
              <w:rPr>
                <w:rFonts w:asciiTheme="minorHAnsi" w:hAnsiTheme="minorHAnsi" w:cstheme="minorHAnsi"/>
                <w:sz w:val="18"/>
                <w:szCs w:val="18"/>
              </w:rPr>
            </w:pPr>
          </w:p>
          <w:p w14:paraId="5A85076D" w14:textId="166AE955" w:rsidR="00774E70" w:rsidRPr="008A48A4" w:rsidRDefault="00774E70" w:rsidP="00774E70">
            <w:pPr>
              <w:spacing w:line="276" w:lineRule="auto"/>
              <w:contextualSpacing/>
              <w:rPr>
                <w:rFonts w:asciiTheme="minorHAnsi" w:hAnsiTheme="minorHAnsi" w:cstheme="minorHAnsi"/>
                <w:sz w:val="18"/>
                <w:szCs w:val="18"/>
              </w:rPr>
            </w:pPr>
          </w:p>
        </w:tc>
        <w:tc>
          <w:tcPr>
            <w:tcW w:w="2468" w:type="pct"/>
          </w:tcPr>
          <w:p w14:paraId="35A043E9"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lastRenderedPageBreak/>
              <w:t>Presence of comorbidities (</w:t>
            </w:r>
            <w:proofErr w:type="spellStart"/>
            <w:r w:rsidRPr="008A48A4">
              <w:rPr>
                <w:rFonts w:asciiTheme="minorHAnsi" w:hAnsiTheme="minorHAnsi" w:cstheme="minorHAnsi"/>
                <w:sz w:val="18"/>
                <w:szCs w:val="18"/>
              </w:rPr>
              <w:t>i.e</w:t>
            </w:r>
            <w:proofErr w:type="spellEnd"/>
            <w:r w:rsidRPr="008A48A4">
              <w:rPr>
                <w:rFonts w:asciiTheme="minorHAnsi" w:hAnsiTheme="minorHAnsi" w:cstheme="minorHAnsi"/>
                <w:sz w:val="18"/>
                <w:szCs w:val="18"/>
              </w:rPr>
              <w:t>: chronic/ pre-existent/ conditions) before the current pregnancy?</w:t>
            </w:r>
          </w:p>
          <w:p w14:paraId="146D82A1" w14:textId="77777777" w:rsidR="00774E70"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w:t>
            </w:r>
            <w:proofErr w:type="gramStart"/>
            <w:r w:rsidRPr="008A48A4">
              <w:rPr>
                <w:rFonts w:asciiTheme="minorHAnsi" w:hAnsiTheme="minorHAnsi" w:cstheme="minorHAnsi"/>
                <w:sz w:val="18"/>
                <w:szCs w:val="18"/>
              </w:rPr>
              <w:t>No;  1</w:t>
            </w:r>
            <w:proofErr w:type="gramEnd"/>
            <w:r w:rsidRPr="008A48A4">
              <w:rPr>
                <w:rFonts w:asciiTheme="minorHAnsi" w:hAnsiTheme="minorHAnsi" w:cstheme="minorHAnsi"/>
                <w:sz w:val="18"/>
                <w:szCs w:val="18"/>
              </w:rPr>
              <w:t>=Yes;  888=Not measured by the study; 999=Missing</w:t>
            </w:r>
          </w:p>
          <w:p w14:paraId="51F03659" w14:textId="77777777" w:rsidR="00254089" w:rsidRDefault="00254089" w:rsidP="00774E70">
            <w:pPr>
              <w:spacing w:line="276" w:lineRule="auto"/>
              <w:contextualSpacing/>
              <w:rPr>
                <w:rFonts w:asciiTheme="minorHAnsi" w:hAnsiTheme="minorHAnsi" w:cstheme="minorHAnsi"/>
                <w:sz w:val="18"/>
                <w:szCs w:val="18"/>
              </w:rPr>
            </w:pPr>
          </w:p>
          <w:p w14:paraId="0761CE79" w14:textId="77777777" w:rsidR="00254089" w:rsidRPr="008A48A4" w:rsidRDefault="00254089" w:rsidP="00254089">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lastRenderedPageBreak/>
              <w:t>Eclampsia</w:t>
            </w:r>
          </w:p>
          <w:p w14:paraId="601AC8BF" w14:textId="77777777" w:rsidR="00254089" w:rsidRDefault="00254089" w:rsidP="00254089">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888=Not measured by the study; 999=Missing</w:t>
            </w:r>
          </w:p>
          <w:p w14:paraId="7E94354E" w14:textId="77777777" w:rsidR="00254089" w:rsidRPr="008A48A4" w:rsidRDefault="00254089" w:rsidP="00254089">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diabetes</w:t>
            </w:r>
          </w:p>
          <w:p w14:paraId="713851B1" w14:textId="16CDDD16" w:rsidR="00254089" w:rsidRPr="008A48A4" w:rsidRDefault="00254089" w:rsidP="00254089">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w:t>
            </w:r>
            <w:proofErr w:type="gramStart"/>
            <w:r w:rsidRPr="008A48A4">
              <w:rPr>
                <w:rFonts w:asciiTheme="minorHAnsi" w:hAnsiTheme="minorHAnsi" w:cstheme="minorHAnsi"/>
                <w:sz w:val="18"/>
                <w:szCs w:val="18"/>
              </w:rPr>
              <w:t>No;  1</w:t>
            </w:r>
            <w:proofErr w:type="gramEnd"/>
            <w:r w:rsidRPr="008A48A4">
              <w:rPr>
                <w:rFonts w:asciiTheme="minorHAnsi" w:hAnsiTheme="minorHAnsi" w:cstheme="minorHAnsi"/>
                <w:sz w:val="18"/>
                <w:szCs w:val="18"/>
              </w:rPr>
              <w:t>=Yes; 888=Not measured by the study; 999=Missing</w:t>
            </w:r>
          </w:p>
        </w:tc>
      </w:tr>
      <w:tr w:rsidR="00774E70" w:rsidRPr="008A48A4" w14:paraId="659C4E48" w14:textId="37281A01" w:rsidTr="002522AD">
        <w:tc>
          <w:tcPr>
            <w:tcW w:w="428" w:type="pct"/>
          </w:tcPr>
          <w:p w14:paraId="22A83D06"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B39DB3C"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Intrauterine exposure to STORCH pathogens</w:t>
            </w:r>
          </w:p>
        </w:tc>
        <w:tc>
          <w:tcPr>
            <w:tcW w:w="1392" w:type="pct"/>
          </w:tcPr>
          <w:p w14:paraId="54F08258" w14:textId="2C7B3A92" w:rsidR="00774E70" w:rsidRDefault="00774E70" w:rsidP="00774E70">
            <w:pPr>
              <w:spacing w:line="276" w:lineRule="auto"/>
              <w:contextualSpacing/>
              <w:rPr>
                <w:rFonts w:asciiTheme="minorHAnsi" w:hAnsiTheme="minorHAnsi" w:cstheme="minorHAnsi"/>
                <w:sz w:val="18"/>
                <w:szCs w:val="18"/>
              </w:rPr>
            </w:pPr>
            <w:proofErr w:type="spellStart"/>
            <w:r w:rsidRPr="00670FD7">
              <w:rPr>
                <w:rFonts w:asciiTheme="minorHAnsi" w:hAnsiTheme="minorHAnsi" w:cstheme="minorHAnsi"/>
                <w:sz w:val="18"/>
                <w:szCs w:val="18"/>
              </w:rPr>
              <w:t>storch_patho</w:t>
            </w:r>
            <w:proofErr w:type="spellEnd"/>
          </w:p>
          <w:p w14:paraId="138A228D" w14:textId="5414CC04" w:rsidR="00774E70" w:rsidRDefault="00774E70" w:rsidP="00774E70">
            <w:pPr>
              <w:spacing w:line="276" w:lineRule="auto"/>
              <w:contextualSpacing/>
              <w:rPr>
                <w:rFonts w:asciiTheme="minorHAnsi" w:hAnsiTheme="minorHAnsi" w:cstheme="minorHAnsi"/>
                <w:sz w:val="18"/>
                <w:szCs w:val="18"/>
              </w:rPr>
            </w:pPr>
          </w:p>
          <w:p w14:paraId="00EEA292" w14:textId="72A75042" w:rsidR="00774E70" w:rsidRPr="001A5A07" w:rsidRDefault="00774E70" w:rsidP="00774E70">
            <w:pPr>
              <w:pStyle w:val="ListParagraph"/>
              <w:numPr>
                <w:ilvl w:val="0"/>
                <w:numId w:val="2"/>
              </w:numPr>
              <w:spacing w:line="276" w:lineRule="auto"/>
              <w:rPr>
                <w:rFonts w:asciiTheme="minorHAnsi" w:hAnsiTheme="minorHAnsi" w:cstheme="minorHAnsi"/>
                <w:sz w:val="18"/>
                <w:szCs w:val="18"/>
              </w:rPr>
            </w:pPr>
            <w:r w:rsidRPr="00BF21B8">
              <w:rPr>
                <w:rFonts w:asciiTheme="minorHAnsi" w:hAnsiTheme="minorHAnsi" w:cstheme="minorHAnsi"/>
                <w:sz w:val="18"/>
                <w:szCs w:val="18"/>
              </w:rPr>
              <w:t xml:space="preserve">Create based on the </w:t>
            </w:r>
            <w:commentRangeStart w:id="68"/>
            <w:r w:rsidRPr="00BF21B8">
              <w:rPr>
                <w:rFonts w:asciiTheme="minorHAnsi" w:hAnsiTheme="minorHAnsi" w:cstheme="minorHAnsi"/>
                <w:sz w:val="18"/>
                <w:szCs w:val="18"/>
              </w:rPr>
              <w:t>following</w:t>
            </w:r>
            <w:commentRangeEnd w:id="68"/>
            <w:r w:rsidR="00254089">
              <w:rPr>
                <w:rStyle w:val="CommentReference"/>
                <w:rFonts w:ascii="Calibri" w:eastAsia="Calibri" w:hAnsi="Calibri" w:cs="Calibri"/>
                <w:color w:val="000000"/>
                <w:lang w:eastAsia="en-CA"/>
              </w:rPr>
              <w:commentReference w:id="68"/>
            </w:r>
            <w:r w:rsidRPr="00BF21B8">
              <w:rPr>
                <w:rFonts w:asciiTheme="minorHAnsi" w:hAnsiTheme="minorHAnsi" w:cstheme="minorHAnsi"/>
                <w:sz w:val="18"/>
                <w:szCs w:val="18"/>
              </w:rPr>
              <w:t>:</w:t>
            </w:r>
          </w:p>
          <w:p w14:paraId="237CE2C5" w14:textId="552C06F6" w:rsidR="00774E70" w:rsidRPr="00960570" w:rsidRDefault="00774E70"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storch_bin</w:t>
            </w:r>
            <w:proofErr w:type="spellEnd"/>
            <w:r>
              <w:rPr>
                <w:rFonts w:asciiTheme="minorHAnsi" w:hAnsiTheme="minorHAnsi" w:cstheme="minorHAnsi"/>
                <w:sz w:val="18"/>
                <w:szCs w:val="18"/>
              </w:rPr>
              <w:t xml:space="preserve">, </w:t>
            </w:r>
            <w:proofErr w:type="spellStart"/>
            <w:r w:rsidRPr="00960570">
              <w:rPr>
                <w:rFonts w:asciiTheme="minorHAnsi" w:hAnsiTheme="minorHAnsi" w:cstheme="minorHAnsi"/>
                <w:sz w:val="18"/>
                <w:szCs w:val="18"/>
              </w:rPr>
              <w:t>storch</w:t>
            </w:r>
            <w:proofErr w:type="spellEnd"/>
            <w:r>
              <w:rPr>
                <w:rFonts w:asciiTheme="minorHAnsi" w:hAnsiTheme="minorHAnsi" w:cstheme="minorHAnsi"/>
                <w:sz w:val="18"/>
                <w:szCs w:val="18"/>
              </w:rPr>
              <w:t xml:space="preserve">, </w:t>
            </w:r>
            <w:proofErr w:type="spellStart"/>
            <w:r w:rsidRPr="00960570">
              <w:rPr>
                <w:rFonts w:asciiTheme="minorHAnsi" w:hAnsiTheme="minorHAnsi" w:cstheme="minorHAnsi"/>
                <w:sz w:val="18"/>
                <w:szCs w:val="18"/>
              </w:rPr>
              <w:t>toxo</w:t>
            </w:r>
            <w:proofErr w:type="spellEnd"/>
            <w:r>
              <w:rPr>
                <w:rFonts w:asciiTheme="minorHAnsi" w:hAnsiTheme="minorHAnsi" w:cstheme="minorHAnsi"/>
                <w:sz w:val="18"/>
                <w:szCs w:val="18"/>
              </w:rPr>
              <w:t>,</w:t>
            </w:r>
          </w:p>
          <w:p w14:paraId="702F2BB6" w14:textId="5DF23B0E" w:rsidR="00774E70" w:rsidRPr="00960570" w:rsidRDefault="00774E70" w:rsidP="00774E70">
            <w:pPr>
              <w:pBdr>
                <w:top w:val="nil"/>
                <w:left w:val="nil"/>
                <w:bottom w:val="nil"/>
                <w:right w:val="nil"/>
                <w:between w:val="nil"/>
              </w:pBd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toxo_treat</w:t>
            </w:r>
            <w:proofErr w:type="spellEnd"/>
            <w:r>
              <w:rPr>
                <w:rFonts w:asciiTheme="minorHAnsi" w:hAnsiTheme="minorHAnsi" w:cstheme="minorHAnsi"/>
                <w:sz w:val="18"/>
                <w:szCs w:val="18"/>
              </w:rPr>
              <w:t xml:space="preserve">, </w:t>
            </w:r>
            <w:r w:rsidRPr="00960570">
              <w:rPr>
                <w:rFonts w:asciiTheme="minorHAnsi" w:hAnsiTheme="minorHAnsi" w:cstheme="minorHAnsi"/>
                <w:sz w:val="18"/>
                <w:szCs w:val="18"/>
              </w:rPr>
              <w:t>syphilis</w:t>
            </w:r>
            <w:r>
              <w:rPr>
                <w:rFonts w:asciiTheme="minorHAnsi" w:hAnsiTheme="minorHAnsi" w:cstheme="minorHAnsi"/>
                <w:sz w:val="18"/>
                <w:szCs w:val="18"/>
              </w:rPr>
              <w:t>,</w:t>
            </w:r>
          </w:p>
          <w:p w14:paraId="4A4C4D5E" w14:textId="335BA0C0" w:rsidR="00774E70" w:rsidRPr="00960570" w:rsidRDefault="00774E70" w:rsidP="00774E70">
            <w:pPr>
              <w:pBdr>
                <w:top w:val="nil"/>
                <w:left w:val="nil"/>
                <w:bottom w:val="nil"/>
                <w:right w:val="nil"/>
                <w:between w:val="nil"/>
              </w:pBd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syphilis_treat</w:t>
            </w:r>
            <w:proofErr w:type="spellEnd"/>
            <w:r>
              <w:rPr>
                <w:rFonts w:asciiTheme="minorHAnsi" w:hAnsiTheme="minorHAnsi" w:cstheme="minorHAnsi"/>
                <w:sz w:val="18"/>
                <w:szCs w:val="18"/>
              </w:rPr>
              <w:t xml:space="preserve">, </w:t>
            </w:r>
            <w:r w:rsidRPr="00960570">
              <w:rPr>
                <w:rFonts w:asciiTheme="minorHAnsi" w:hAnsiTheme="minorHAnsi" w:cstheme="minorHAnsi"/>
                <w:sz w:val="18"/>
                <w:szCs w:val="18"/>
              </w:rPr>
              <w:t>varicella</w:t>
            </w:r>
            <w:r>
              <w:rPr>
                <w:rFonts w:asciiTheme="minorHAnsi" w:hAnsiTheme="minorHAnsi" w:cstheme="minorHAnsi"/>
                <w:sz w:val="18"/>
                <w:szCs w:val="18"/>
              </w:rPr>
              <w:t xml:space="preserve">, </w:t>
            </w:r>
            <w:r w:rsidRPr="00960570">
              <w:rPr>
                <w:rFonts w:asciiTheme="minorHAnsi" w:hAnsiTheme="minorHAnsi" w:cstheme="minorHAnsi"/>
                <w:sz w:val="18"/>
                <w:szCs w:val="18"/>
              </w:rPr>
              <w:t>parvo</w:t>
            </w:r>
            <w:r>
              <w:rPr>
                <w:rFonts w:asciiTheme="minorHAnsi" w:hAnsiTheme="minorHAnsi" w:cstheme="minorHAnsi"/>
                <w:sz w:val="18"/>
                <w:szCs w:val="18"/>
              </w:rPr>
              <w:t>,</w:t>
            </w:r>
          </w:p>
          <w:p w14:paraId="07F573F4" w14:textId="1A59B030" w:rsidR="00774E70" w:rsidRPr="008A48A4" w:rsidRDefault="00774E70" w:rsidP="00774E70">
            <w:pPr>
              <w:pBdr>
                <w:top w:val="nil"/>
                <w:left w:val="nil"/>
                <w:bottom w:val="nil"/>
                <w:right w:val="nil"/>
                <w:between w:val="nil"/>
              </w:pBd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rubella</w:t>
            </w:r>
            <w:r>
              <w:rPr>
                <w:rFonts w:asciiTheme="minorHAnsi" w:hAnsiTheme="minorHAnsi" w:cstheme="minorHAnsi"/>
                <w:sz w:val="18"/>
                <w:szCs w:val="18"/>
              </w:rPr>
              <w:t xml:space="preserve">, </w:t>
            </w:r>
            <w:r w:rsidRPr="00960570">
              <w:rPr>
                <w:rFonts w:asciiTheme="minorHAnsi" w:hAnsiTheme="minorHAnsi" w:cstheme="minorHAnsi"/>
                <w:sz w:val="18"/>
                <w:szCs w:val="18"/>
              </w:rPr>
              <w:t>cmv</w:t>
            </w:r>
            <w:r>
              <w:rPr>
                <w:rFonts w:asciiTheme="minorHAnsi" w:hAnsiTheme="minorHAnsi" w:cstheme="minorHAnsi"/>
                <w:sz w:val="18"/>
                <w:szCs w:val="18"/>
              </w:rPr>
              <w:t xml:space="preserve">, </w:t>
            </w:r>
            <w:r w:rsidRPr="00960570">
              <w:rPr>
                <w:rFonts w:asciiTheme="minorHAnsi" w:hAnsiTheme="minorHAnsi" w:cstheme="minorHAnsi"/>
                <w:sz w:val="18"/>
                <w:szCs w:val="18"/>
              </w:rPr>
              <w:t>herpes</w:t>
            </w:r>
            <w:r>
              <w:rPr>
                <w:rFonts w:asciiTheme="minorHAnsi" w:hAnsiTheme="minorHAnsi" w:cstheme="minorHAnsi"/>
                <w:sz w:val="18"/>
                <w:szCs w:val="18"/>
              </w:rPr>
              <w:t xml:space="preserve">, </w:t>
            </w:r>
            <w:r w:rsidRPr="00960570">
              <w:rPr>
                <w:rFonts w:asciiTheme="minorHAnsi" w:hAnsiTheme="minorHAnsi" w:cstheme="minorHAnsi"/>
                <w:sz w:val="18"/>
                <w:szCs w:val="18"/>
              </w:rPr>
              <w:t>listeria</w:t>
            </w:r>
            <w:r>
              <w:rPr>
                <w:rFonts w:asciiTheme="minorHAnsi" w:hAnsiTheme="minorHAnsi" w:cstheme="minorHAnsi"/>
                <w:sz w:val="18"/>
                <w:szCs w:val="18"/>
              </w:rPr>
              <w:t xml:space="preserve">, </w:t>
            </w:r>
            <w:r w:rsidRPr="00960570">
              <w:rPr>
                <w:rFonts w:asciiTheme="minorHAnsi" w:hAnsiTheme="minorHAnsi" w:cstheme="minorHAnsi"/>
                <w:sz w:val="18"/>
                <w:szCs w:val="18"/>
              </w:rPr>
              <w:t>chlamydia</w:t>
            </w:r>
            <w:r>
              <w:rPr>
                <w:rFonts w:asciiTheme="minorHAnsi" w:hAnsiTheme="minorHAnsi" w:cstheme="minorHAnsi"/>
                <w:sz w:val="18"/>
                <w:szCs w:val="18"/>
              </w:rPr>
              <w:t xml:space="preserve">, </w:t>
            </w:r>
            <w:r w:rsidRPr="00960570">
              <w:rPr>
                <w:rFonts w:asciiTheme="minorHAnsi" w:hAnsiTheme="minorHAnsi" w:cstheme="minorHAnsi"/>
                <w:sz w:val="18"/>
                <w:szCs w:val="18"/>
              </w:rPr>
              <w:t>gonorrhea</w:t>
            </w:r>
            <w:r>
              <w:rPr>
                <w:rFonts w:asciiTheme="minorHAnsi" w:hAnsiTheme="minorHAnsi" w:cstheme="minorHAnsi"/>
                <w:sz w:val="18"/>
                <w:szCs w:val="18"/>
              </w:rPr>
              <w:t xml:space="preserve">, </w:t>
            </w:r>
            <w:proofErr w:type="spellStart"/>
            <w:r w:rsidRPr="00960570">
              <w:rPr>
                <w:rFonts w:asciiTheme="minorHAnsi" w:hAnsiTheme="minorHAnsi" w:cstheme="minorHAnsi"/>
                <w:sz w:val="18"/>
                <w:szCs w:val="18"/>
              </w:rPr>
              <w:t>genitalwarts</w:t>
            </w:r>
            <w:proofErr w:type="spellEnd"/>
            <w:r>
              <w:rPr>
                <w:rFonts w:asciiTheme="minorHAnsi" w:hAnsiTheme="minorHAnsi" w:cstheme="minorHAnsi"/>
                <w:sz w:val="18"/>
                <w:szCs w:val="18"/>
              </w:rPr>
              <w:t xml:space="preserve"> if 1</w:t>
            </w:r>
          </w:p>
          <w:p w14:paraId="4E404A7A" w14:textId="2F7CCD7F" w:rsidR="00774E70" w:rsidRPr="008A48A4" w:rsidRDefault="00774E70" w:rsidP="00774E70">
            <w:pPr>
              <w:spacing w:line="276" w:lineRule="auto"/>
              <w:contextualSpacing/>
              <w:rPr>
                <w:rFonts w:asciiTheme="minorHAnsi" w:hAnsiTheme="minorHAnsi" w:cstheme="minorHAnsi"/>
                <w:sz w:val="18"/>
                <w:szCs w:val="18"/>
              </w:rPr>
            </w:pPr>
          </w:p>
        </w:tc>
        <w:tc>
          <w:tcPr>
            <w:tcW w:w="2468" w:type="pct"/>
          </w:tcPr>
          <w:p w14:paraId="27F3BDA9"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Evidence of any (overall) STORCH pathogen infection during the current pregnancy?</w:t>
            </w:r>
          </w:p>
          <w:p w14:paraId="30C03892" w14:textId="77777777" w:rsidR="00774E70"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888=Not measured by the study; 999=Missing</w:t>
            </w:r>
          </w:p>
          <w:p w14:paraId="12C0E08C" w14:textId="77777777" w:rsidR="00774E70" w:rsidRDefault="00774E70" w:rsidP="00774E70">
            <w:pPr>
              <w:spacing w:line="276" w:lineRule="auto"/>
              <w:contextualSpacing/>
              <w:rPr>
                <w:rFonts w:asciiTheme="minorHAnsi" w:hAnsiTheme="minorHAnsi" w:cstheme="minorHAnsi"/>
                <w:sz w:val="18"/>
                <w:szCs w:val="18"/>
              </w:rPr>
            </w:pPr>
          </w:p>
          <w:p w14:paraId="3D369B44" w14:textId="5A061491" w:rsidR="00774E70" w:rsidRPr="008A48A4"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All </w:t>
            </w:r>
            <w:r w:rsidRPr="00960570">
              <w:rPr>
                <w:rFonts w:asciiTheme="minorHAnsi" w:hAnsiTheme="minorHAnsi" w:cstheme="minorHAnsi"/>
                <w:sz w:val="18"/>
                <w:szCs w:val="18"/>
              </w:rPr>
              <w:t xml:space="preserve">variables are binary complementary variables for specific STORCH </w:t>
            </w:r>
            <w:proofErr w:type="spellStart"/>
            <w:r w:rsidRPr="00960570">
              <w:rPr>
                <w:rFonts w:asciiTheme="minorHAnsi" w:hAnsiTheme="minorHAnsi" w:cstheme="minorHAnsi"/>
                <w:sz w:val="18"/>
                <w:szCs w:val="18"/>
              </w:rPr>
              <w:t>patogens</w:t>
            </w:r>
            <w:proofErr w:type="spellEnd"/>
          </w:p>
        </w:tc>
      </w:tr>
      <w:tr w:rsidR="00774E70" w:rsidRPr="008A48A4" w14:paraId="0EE1C2E3" w14:textId="2AD299B4" w:rsidTr="002522AD">
        <w:tc>
          <w:tcPr>
            <w:tcW w:w="428" w:type="pct"/>
          </w:tcPr>
          <w:p w14:paraId="387416EB"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58A00B63"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malnutrition</w:t>
            </w:r>
          </w:p>
        </w:tc>
        <w:tc>
          <w:tcPr>
            <w:tcW w:w="1392" w:type="pct"/>
          </w:tcPr>
          <w:p w14:paraId="30A474EA" w14:textId="7D99EF8B" w:rsidR="00774E70" w:rsidRPr="008A48A4"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No </w:t>
            </w:r>
            <w:commentRangeStart w:id="69"/>
            <w:r>
              <w:rPr>
                <w:rFonts w:asciiTheme="minorHAnsi" w:hAnsiTheme="minorHAnsi" w:cstheme="minorHAnsi"/>
                <w:sz w:val="18"/>
                <w:szCs w:val="18"/>
              </w:rPr>
              <w:t>match</w:t>
            </w:r>
            <w:commentRangeEnd w:id="69"/>
            <w:r w:rsidR="00E62475">
              <w:rPr>
                <w:rStyle w:val="CommentReference"/>
                <w:rFonts w:ascii="Calibri" w:eastAsia="Calibri" w:hAnsi="Calibri" w:cs="Calibri"/>
                <w:color w:val="000000"/>
                <w:lang w:eastAsia="en-CA"/>
              </w:rPr>
              <w:commentReference w:id="69"/>
            </w:r>
          </w:p>
        </w:tc>
        <w:tc>
          <w:tcPr>
            <w:tcW w:w="2468" w:type="pct"/>
          </w:tcPr>
          <w:p w14:paraId="612BB39C"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20D48BF8" w14:textId="2287B89C" w:rsidTr="002522AD">
        <w:tc>
          <w:tcPr>
            <w:tcW w:w="428" w:type="pct"/>
          </w:tcPr>
          <w:p w14:paraId="05FE43DA"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067DBD51" w14:textId="77777777" w:rsidR="00774E70" w:rsidRPr="008A48A4" w:rsidRDefault="00774E70" w:rsidP="00774E70">
            <w:pPr>
              <w:spacing w:line="276" w:lineRule="auto"/>
              <w:contextualSpacing/>
              <w:rPr>
                <w:rFonts w:asciiTheme="minorHAnsi" w:hAnsiTheme="minorHAnsi" w:cstheme="minorHAnsi"/>
                <w:sz w:val="18"/>
                <w:szCs w:val="18"/>
              </w:rPr>
            </w:pPr>
            <w:commentRangeStart w:id="70"/>
            <w:r w:rsidRPr="008A48A4">
              <w:rPr>
                <w:rFonts w:asciiTheme="minorHAnsi" w:hAnsiTheme="minorHAnsi" w:cstheme="minorHAnsi"/>
                <w:sz w:val="18"/>
                <w:szCs w:val="18"/>
              </w:rPr>
              <w:t>Presence and severity of maternal and infant clinical symptoms</w:t>
            </w:r>
            <w:commentRangeEnd w:id="70"/>
            <w:r>
              <w:rPr>
                <w:rStyle w:val="CommentReference"/>
                <w:rFonts w:ascii="Calibri" w:eastAsia="Calibri" w:hAnsi="Calibri" w:cs="Calibri"/>
                <w:color w:val="000000"/>
                <w:lang w:eastAsia="en-CA"/>
              </w:rPr>
              <w:commentReference w:id="70"/>
            </w:r>
          </w:p>
        </w:tc>
        <w:tc>
          <w:tcPr>
            <w:tcW w:w="1392" w:type="pct"/>
          </w:tcPr>
          <w:p w14:paraId="3C00EE1C" w14:textId="21C0913F" w:rsidR="00774E70" w:rsidRDefault="00774E70" w:rsidP="00774E70">
            <w:pPr>
              <w:spacing w:line="276" w:lineRule="auto"/>
              <w:contextualSpacing/>
              <w:rPr>
                <w:rFonts w:asciiTheme="minorHAnsi" w:hAnsiTheme="minorHAnsi" w:cstheme="minorHAnsi"/>
                <w:sz w:val="18"/>
                <w:szCs w:val="18"/>
                <w:highlight w:val="red"/>
              </w:rPr>
            </w:pPr>
            <w:proofErr w:type="spellStart"/>
            <w:r>
              <w:rPr>
                <w:rFonts w:asciiTheme="minorHAnsi" w:hAnsiTheme="minorHAnsi" w:cstheme="minorHAnsi"/>
                <w:sz w:val="18"/>
                <w:szCs w:val="18"/>
              </w:rPr>
              <w:t>arb_symp</w:t>
            </w:r>
            <w:proofErr w:type="spellEnd"/>
          </w:p>
          <w:p w14:paraId="56915D99" w14:textId="77777777" w:rsidR="00774E70" w:rsidRDefault="00774E70" w:rsidP="00774E70">
            <w:pPr>
              <w:spacing w:line="276" w:lineRule="auto"/>
              <w:contextualSpacing/>
              <w:rPr>
                <w:rFonts w:asciiTheme="minorHAnsi" w:hAnsiTheme="minorHAnsi" w:cstheme="minorHAnsi"/>
                <w:sz w:val="18"/>
                <w:szCs w:val="18"/>
                <w:highlight w:val="red"/>
              </w:rPr>
            </w:pPr>
          </w:p>
          <w:p w14:paraId="7C503228" w14:textId="0ABB82B0" w:rsidR="00774E70" w:rsidRPr="00960570" w:rsidRDefault="00774E70"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fever</w:t>
            </w:r>
          </w:p>
          <w:p w14:paraId="2BA111CF" w14:textId="77777777" w:rsidR="00774E70" w:rsidRPr="00960570" w:rsidRDefault="00774E70"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fever_meas</w:t>
            </w:r>
            <w:proofErr w:type="spellEnd"/>
          </w:p>
          <w:p w14:paraId="5D34ED9E" w14:textId="77777777" w:rsidR="00774E70" w:rsidRPr="00960570" w:rsidRDefault="00774E70"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fever_n</w:t>
            </w:r>
            <w:proofErr w:type="spellEnd"/>
          </w:p>
          <w:p w14:paraId="528CA1CF" w14:textId="77777777" w:rsidR="00774E70" w:rsidRPr="00960570" w:rsidRDefault="00774E70"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fever_dur_1</w:t>
            </w:r>
          </w:p>
          <w:p w14:paraId="7828731D" w14:textId="77777777" w:rsidR="00774E70" w:rsidRPr="00960570" w:rsidRDefault="00774E70"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rash</w:t>
            </w:r>
          </w:p>
          <w:p w14:paraId="42D51579" w14:textId="77777777" w:rsidR="00774E70" w:rsidRPr="00960570" w:rsidRDefault="00774E70"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rash_type</w:t>
            </w:r>
            <w:proofErr w:type="spellEnd"/>
          </w:p>
          <w:p w14:paraId="03A59934" w14:textId="77777777" w:rsidR="00774E70" w:rsidRPr="00960570" w:rsidRDefault="00774E70"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conjunctivitis</w:t>
            </w:r>
          </w:p>
          <w:p w14:paraId="02F315FE" w14:textId="77777777" w:rsidR="00774E70" w:rsidRPr="00960570" w:rsidRDefault="00774E70"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conjunctivitis_n</w:t>
            </w:r>
            <w:proofErr w:type="spellEnd"/>
          </w:p>
          <w:p w14:paraId="429F6A4B" w14:textId="77777777" w:rsidR="00774E70" w:rsidRPr="00960570" w:rsidRDefault="00774E70"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muscle_pain</w:t>
            </w:r>
            <w:proofErr w:type="spellEnd"/>
          </w:p>
          <w:p w14:paraId="78BDA1DA" w14:textId="77777777" w:rsidR="00774E70" w:rsidRPr="00960570" w:rsidRDefault="00774E70"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muscle_pain_n</w:t>
            </w:r>
            <w:proofErr w:type="spellEnd"/>
          </w:p>
          <w:p w14:paraId="1DF71A8A" w14:textId="77777777" w:rsidR="00774E70" w:rsidRPr="00960570" w:rsidRDefault="00774E70"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arthralgia</w:t>
            </w:r>
          </w:p>
          <w:p w14:paraId="2BC1DACE" w14:textId="77777777" w:rsidR="00774E70" w:rsidRPr="00960570" w:rsidRDefault="00774E70"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arthralgia_n</w:t>
            </w:r>
            <w:proofErr w:type="spellEnd"/>
          </w:p>
          <w:p w14:paraId="46F3CCEE" w14:textId="77777777" w:rsidR="00774E70" w:rsidRPr="00960570" w:rsidRDefault="00774E70"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arthritis</w:t>
            </w:r>
          </w:p>
          <w:p w14:paraId="120993DD" w14:textId="77777777" w:rsidR="00774E70" w:rsidRPr="00960570" w:rsidRDefault="00774E70"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vomiting</w:t>
            </w:r>
          </w:p>
          <w:p w14:paraId="147A511E" w14:textId="77777777" w:rsidR="00774E70" w:rsidRPr="00960570" w:rsidRDefault="00774E70"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headache</w:t>
            </w:r>
          </w:p>
          <w:p w14:paraId="3386987B" w14:textId="77777777" w:rsidR="00774E70" w:rsidRPr="00960570" w:rsidRDefault="00774E70"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abd_pain</w:t>
            </w:r>
            <w:proofErr w:type="spellEnd"/>
          </w:p>
          <w:p w14:paraId="4D948372" w14:textId="77777777" w:rsidR="00774E70" w:rsidRPr="00960570" w:rsidRDefault="00774E70"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bleed</w:t>
            </w:r>
          </w:p>
          <w:p w14:paraId="5583814F" w14:textId="77777777" w:rsidR="00774E70" w:rsidRPr="00960570" w:rsidRDefault="00774E70"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runnynose</w:t>
            </w:r>
            <w:proofErr w:type="spellEnd"/>
          </w:p>
          <w:p w14:paraId="310485D2" w14:textId="77777777" w:rsidR="00774E70" w:rsidRPr="00960570" w:rsidRDefault="00774E70"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fatigue</w:t>
            </w:r>
          </w:p>
          <w:p w14:paraId="158EA621" w14:textId="77777777" w:rsidR="00774E70" w:rsidRPr="00960570" w:rsidRDefault="00774E70"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sorethroat</w:t>
            </w:r>
            <w:proofErr w:type="spellEnd"/>
          </w:p>
          <w:p w14:paraId="3CAD482E" w14:textId="587BE51A" w:rsidR="00774E70" w:rsidRPr="008A48A4" w:rsidRDefault="00774E70"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symp_oth</w:t>
            </w:r>
            <w:proofErr w:type="spellEnd"/>
          </w:p>
        </w:tc>
        <w:tc>
          <w:tcPr>
            <w:tcW w:w="2468" w:type="pct"/>
          </w:tcPr>
          <w:p w14:paraId="550EEBED" w14:textId="77777777" w:rsidR="00774E70" w:rsidRDefault="00774E70" w:rsidP="00774E70">
            <w:pPr>
              <w:spacing w:line="276" w:lineRule="auto"/>
              <w:contextualSpacing/>
              <w:rPr>
                <w:rFonts w:asciiTheme="minorHAnsi" w:hAnsiTheme="minorHAnsi" w:cstheme="minorHAnsi"/>
                <w:sz w:val="18"/>
                <w:szCs w:val="18"/>
              </w:rPr>
            </w:pPr>
          </w:p>
          <w:p w14:paraId="4EF9247E" w14:textId="77777777" w:rsidR="00774E70" w:rsidRDefault="00774E70" w:rsidP="00774E70">
            <w:pPr>
              <w:spacing w:line="276" w:lineRule="auto"/>
              <w:contextualSpacing/>
              <w:rPr>
                <w:rFonts w:asciiTheme="minorHAnsi" w:hAnsiTheme="minorHAnsi" w:cstheme="minorHAnsi"/>
                <w:sz w:val="18"/>
                <w:szCs w:val="18"/>
              </w:rPr>
            </w:pPr>
          </w:p>
          <w:p w14:paraId="750B3CDC" w14:textId="7CB3F553" w:rsidR="00774E70" w:rsidRPr="008A48A4" w:rsidRDefault="00774E70" w:rsidP="00774E70">
            <w:pPr>
              <w:spacing w:line="276" w:lineRule="auto"/>
              <w:contextualSpacing/>
              <w:rPr>
                <w:rFonts w:asciiTheme="minorHAnsi" w:hAnsiTheme="minorHAnsi" w:cstheme="minorHAnsi"/>
                <w:sz w:val="18"/>
                <w:szCs w:val="18"/>
              </w:rPr>
            </w:pPr>
          </w:p>
        </w:tc>
      </w:tr>
    </w:tbl>
    <w:p w14:paraId="150A5DC5"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t>CZS=congenital Zika syndrome, JE=Japanese encephalitis; STORCH=</w:t>
      </w:r>
      <w:r w:rsidRPr="008A48A4">
        <w:rPr>
          <w:rFonts w:asciiTheme="minorHAnsi" w:hAnsiTheme="minorHAnsi" w:cstheme="minorHAnsi"/>
          <w:color w:val="333333"/>
          <w:sz w:val="16"/>
          <w:szCs w:val="16"/>
          <w:shd w:val="clear" w:color="auto" w:fill="FFFFFF"/>
        </w:rPr>
        <w:t xml:space="preserve">syphilis, toxoplasmosis, rubella, cytomegalovirus, and herpes; </w:t>
      </w:r>
      <w:r w:rsidRPr="008A48A4">
        <w:rPr>
          <w:rFonts w:asciiTheme="minorHAnsi" w:hAnsiTheme="minorHAnsi" w:cstheme="minorHAnsi"/>
          <w:sz w:val="16"/>
          <w:szCs w:val="16"/>
        </w:rPr>
        <w:t>YF=yellow fever virus; ZIKV=Zika virus</w:t>
      </w:r>
    </w:p>
    <w:p w14:paraId="49BC1CA4"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t>*Fetal ZIKV infection will be considered as both an exposure and an outcome; definition of fetal infection will be based on clinical and radiological criteria defined by an expert panel</w:t>
      </w:r>
    </w:p>
    <w:p w14:paraId="50A3A3C2"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lastRenderedPageBreak/>
        <w:t>†Both with and without microcephaly</w:t>
      </w:r>
    </w:p>
    <w:p w14:paraId="30CE1DB2"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t>‡As estimated by antenatal consequences of placental insufficiency, including fetal growth restriction, oligohydramnios, non-reassuring fetal heart rate tracing or small for gestational age at birth as markers of placental insufficiency.</w:t>
      </w:r>
    </w:p>
    <w:p w14:paraId="6E5615CB"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t>§May also be detected after the infant period</w:t>
      </w:r>
    </w:p>
    <w:p w14:paraId="778F0EAB" w14:textId="77777777" w:rsidR="00D454D5" w:rsidRPr="008A48A4" w:rsidRDefault="00D454D5" w:rsidP="00D454D5">
      <w:pPr>
        <w:rPr>
          <w:rFonts w:asciiTheme="minorHAnsi" w:hAnsiTheme="minorHAnsi" w:cstheme="minorHAnsi"/>
          <w:sz w:val="16"/>
          <w:szCs w:val="16"/>
          <w:lang w:val="en-US"/>
        </w:rPr>
      </w:pPr>
      <w:r w:rsidRPr="008A48A4">
        <w:rPr>
          <w:rFonts w:asciiTheme="minorHAnsi" w:hAnsiTheme="minorHAnsi" w:cstheme="minorHAnsi"/>
          <w:sz w:val="16"/>
          <w:szCs w:val="16"/>
        </w:rPr>
        <w:t>** As measured by the Bayley Scale;</w:t>
      </w:r>
      <w:r w:rsidRPr="008A48A4">
        <w:rPr>
          <w:rFonts w:asciiTheme="minorHAnsi" w:hAnsiTheme="minorHAnsi" w:cstheme="minorHAnsi"/>
          <w:sz w:val="16"/>
          <w:szCs w:val="16"/>
        </w:rPr>
        <w:fldChar w:fldCharType="begin"/>
      </w:r>
      <w:r w:rsidRPr="008A48A4">
        <w:rPr>
          <w:rFonts w:asciiTheme="minorHAnsi" w:hAnsiTheme="minorHAnsi" w:cstheme="minorHAnsi"/>
          <w:sz w:val="16"/>
          <w:szCs w:val="16"/>
        </w:rPr>
        <w:instrText xml:space="preserve"> ADDIN EN.CITE &lt;EndNote&gt;&lt;Cite&gt;&lt;Author&gt;Bayley&lt;/Author&gt;&lt;Year&gt;1993&lt;/Year&gt;&lt;RecNum&gt;71&lt;/RecNum&gt;&lt;DisplayText&gt;&lt;style face="superscript"&gt;69&lt;/style&gt;&lt;/DisplayText&gt;&lt;record&gt;&lt;rec-number&gt;71&lt;/rec-number&gt;&lt;foreign-keys&gt;&lt;key app="EN" db-id="adaarzd595rsp0e5xwdxadwarpvs59xdd590" timestamp="1520686496"&gt;71&lt;/key&gt;&lt;/foreign-keys&gt;&lt;ref-type name="Book"&gt;6&lt;/ref-type&gt;&lt;contributors&gt;&lt;authors&gt;&lt;author&gt;Bayley, Nancy&lt;/author&gt;&lt;/authors&gt;&lt;/contributors&gt;&lt;titles&gt;&lt;title&gt;Bayley scales of infant development: Manual&lt;/title&gt;&lt;/titles&gt;&lt;dates&gt;&lt;year&gt;1993&lt;/year&gt;&lt;/dates&gt;&lt;publisher&gt;Psychological Corporation&lt;/publisher&gt;&lt;urls&gt;&lt;/urls&gt;&lt;/record&gt;&lt;/Cite&gt;&lt;/EndNote&gt;</w:instrText>
      </w:r>
      <w:r w:rsidRPr="008A48A4">
        <w:rPr>
          <w:rFonts w:asciiTheme="minorHAnsi" w:hAnsiTheme="minorHAnsi" w:cstheme="minorHAnsi"/>
          <w:sz w:val="16"/>
          <w:szCs w:val="16"/>
        </w:rPr>
        <w:fldChar w:fldCharType="separate"/>
      </w:r>
      <w:r w:rsidRPr="008A48A4">
        <w:rPr>
          <w:rFonts w:asciiTheme="minorHAnsi" w:hAnsiTheme="minorHAnsi" w:cstheme="minorHAnsi"/>
          <w:noProof/>
          <w:sz w:val="16"/>
          <w:szCs w:val="16"/>
          <w:vertAlign w:val="superscript"/>
        </w:rPr>
        <w:t>69</w:t>
      </w:r>
      <w:r w:rsidRPr="008A48A4">
        <w:rPr>
          <w:rFonts w:asciiTheme="minorHAnsi" w:hAnsiTheme="minorHAnsi" w:cstheme="minorHAnsi"/>
          <w:sz w:val="16"/>
          <w:szCs w:val="16"/>
        </w:rPr>
        <w:fldChar w:fldCharType="end"/>
      </w:r>
      <w:r w:rsidRPr="008A48A4">
        <w:rPr>
          <w:rFonts w:asciiTheme="minorHAnsi" w:hAnsiTheme="minorHAnsi" w:cstheme="minorHAnsi"/>
          <w:sz w:val="16"/>
          <w:szCs w:val="16"/>
        </w:rPr>
        <w:t xml:space="preserve"> Ages and Stages;</w:t>
      </w:r>
      <w:r w:rsidRPr="008A48A4">
        <w:rPr>
          <w:rFonts w:asciiTheme="minorHAnsi" w:hAnsiTheme="minorHAnsi" w:cstheme="minorHAnsi"/>
          <w:sz w:val="16"/>
          <w:szCs w:val="16"/>
        </w:rPr>
        <w:fldChar w:fldCharType="begin"/>
      </w:r>
      <w:r w:rsidRPr="008A48A4">
        <w:rPr>
          <w:rFonts w:asciiTheme="minorHAnsi" w:hAnsiTheme="minorHAnsi" w:cstheme="minorHAnsi"/>
          <w:sz w:val="16"/>
          <w:szCs w:val="16"/>
        </w:rPr>
        <w:instrText xml:space="preserve"> ADDIN EN.CITE &lt;EndNote&gt;&lt;Cite&gt;&lt;Author&gt;Squires&lt;/Author&gt;&lt;Year&gt;2009&lt;/Year&gt;&lt;RecNum&gt;1194&lt;/RecNum&gt;&lt;DisplayText&gt;&lt;style face="superscript"&gt;70&lt;/style&gt;&lt;/DisplayText&gt;&lt;record&gt;&lt;rec-number&gt;1194&lt;/rec-number&gt;&lt;foreign-keys&gt;&lt;key app="EN" db-id="spsewavt6w2xrmew5a2x5rzosp02zpatdfx2" timestamp="1534356658"&gt;1194&lt;/key&gt;&lt;/foreign-keys&gt;&lt;ref-type name="Book"&gt;6&lt;/ref-type&gt;&lt;contributors&gt;&lt;authors&gt;&lt;author&gt;Squires, Jane&lt;/author&gt;&lt;author&gt;Bricker, Diane D&lt;/author&gt;&lt;author&gt;Twombly, E&lt;/author&gt;&lt;/authors&gt;&lt;/contributors&gt;&lt;titles&gt;&lt;title&gt;Ages &amp;amp; stages questionnaires&lt;/title&gt;&lt;/titles&gt;&lt;dates&gt;&lt;year&gt;2009&lt;/year&gt;&lt;/dates&gt;&lt;publisher&gt;Paul H. Brookes Baltimore, MD&lt;/publisher&gt;&lt;isbn&gt;1598570412&lt;/isbn&gt;&lt;urls&gt;&lt;/urls&gt;&lt;/record&gt;&lt;/Cite&gt;&lt;/EndNote&gt;</w:instrText>
      </w:r>
      <w:r w:rsidRPr="008A48A4">
        <w:rPr>
          <w:rFonts w:asciiTheme="minorHAnsi" w:hAnsiTheme="minorHAnsi" w:cstheme="minorHAnsi"/>
          <w:sz w:val="16"/>
          <w:szCs w:val="16"/>
        </w:rPr>
        <w:fldChar w:fldCharType="separate"/>
      </w:r>
      <w:r w:rsidRPr="008A48A4">
        <w:rPr>
          <w:rFonts w:asciiTheme="minorHAnsi" w:hAnsiTheme="minorHAnsi" w:cstheme="minorHAnsi"/>
          <w:noProof/>
          <w:sz w:val="16"/>
          <w:szCs w:val="16"/>
          <w:vertAlign w:val="superscript"/>
        </w:rPr>
        <w:t>70</w:t>
      </w:r>
      <w:r w:rsidRPr="008A48A4">
        <w:rPr>
          <w:rFonts w:asciiTheme="minorHAnsi" w:hAnsiTheme="minorHAnsi" w:cstheme="minorHAnsi"/>
          <w:sz w:val="16"/>
          <w:szCs w:val="16"/>
        </w:rPr>
        <w:fldChar w:fldCharType="end"/>
      </w:r>
      <w:r w:rsidRPr="008A48A4">
        <w:rPr>
          <w:rFonts w:asciiTheme="minorHAnsi" w:hAnsiTheme="minorHAnsi" w:cstheme="minorHAnsi"/>
          <w:sz w:val="16"/>
          <w:szCs w:val="16"/>
        </w:rPr>
        <w:t xml:space="preserve"> INTERGROWTH-21st Neurodevelopmental Assessment</w:t>
      </w:r>
      <w:r w:rsidRPr="008A48A4">
        <w:rPr>
          <w:rFonts w:asciiTheme="minorHAnsi" w:hAnsiTheme="minorHAnsi" w:cstheme="minorHAnsi"/>
          <w:sz w:val="16"/>
          <w:szCs w:val="16"/>
          <w:lang w:val="pt-BR"/>
        </w:rPr>
        <w:fldChar w:fldCharType="begin"/>
      </w:r>
      <w:r w:rsidRPr="008A48A4">
        <w:rPr>
          <w:rFonts w:asciiTheme="minorHAnsi" w:hAnsiTheme="minorHAnsi" w:cstheme="minorHAnsi"/>
          <w:sz w:val="16"/>
          <w:szCs w:val="16"/>
          <w:lang w:val="en-US"/>
        </w:rPr>
        <w:instrText xml:space="preserve"> ADDIN EN.CITE &lt;EndNote&gt;&lt;Cite&gt;&lt;Author&gt;Fernandes&lt;/Author&gt;&lt;Year&gt;2014&lt;/Year&gt;&lt;RecNum&gt;5&lt;/RecNum&gt;&lt;DisplayText&gt;&lt;style face="superscript"&gt;49&lt;/style&gt;&lt;/DisplayText&gt;&lt;record&gt;&lt;rec-number&gt;5&lt;/rec-number&gt;&lt;foreign-keys&gt;&lt;key app="EN" db-id="adaarzd595rsp0e5xwdxadwarpvs59xdd590" timestamp="1518225361"&gt;5&lt;/key&gt;&lt;/foreign-keys&gt;&lt;ref-type name="Journal Article"&gt;17&lt;/ref-type&gt;&lt;contributors&gt;&lt;authors&gt;&lt;author&gt;Fernandes, Michelle&lt;/author&gt;&lt;author&gt;Stein, Alan&lt;/author&gt;&lt;author&gt;Newton, Charles R.&lt;/author&gt;&lt;author&gt;Cheikh-Ismail, Leila&lt;/author&gt;&lt;author&gt;Kihara, Michael&lt;/author&gt;&lt;author&gt;Wulff, Katharina&lt;/author&gt;&lt;author&gt;de León Quintana, Enrique&lt;/author&gt;&lt;author&gt;Aranzeta, Luis&lt;/author&gt;&lt;author&gt;Soria-Frisch, Aureli&lt;/author&gt;&lt;author&gt;Acedo, Javier&lt;/author&gt;&lt;author&gt;Ibanez, David&lt;/author&gt;&lt;author&gt;Abubakar, Amina&lt;/author&gt;&lt;author&gt;Giuliani, Francesca&lt;/author&gt;&lt;author&gt;Lewis, Tamsin&lt;/author&gt;&lt;author&gt;Kennedy, Stephen&lt;/author&gt;&lt;author&gt;Villar, Jose&lt;/author&gt;&lt;author&gt;for the International, Fetal&lt;/author&gt;&lt;author&gt;Newborn Growth Consortium for the 21st, Century&lt;/author&gt;&lt;/authors&gt;&lt;/contributors&gt;&lt;titles&gt;&lt;title&gt;The INTERGROWTH-21st Project Neurodevelopment Package: A Novel Method for the Multi-Dimensional Assessment of Neurodevelopment in Pre-School Age Children&lt;/title&gt;&lt;secondary-title&gt;PLOS ONE&lt;/secondary-title&gt;&lt;/titles&gt;&lt;periodical&gt;&lt;full-title&gt;PLOS ONE&lt;/full-title&gt;&lt;/periodical&gt;&lt;pages&gt;e113360&lt;/pages&gt;&lt;volume&gt;9&lt;/volume&gt;&lt;number&gt;11&lt;/number&gt;&lt;dates&gt;&lt;year&gt;2014&lt;/year&gt;&lt;/dates&gt;&lt;publisher&gt;Public Library of Science&lt;/publisher&gt;&lt;urls&gt;&lt;related-urls&gt;&lt;url&gt;https://doi.org/10.1371/journal.pone.0113360&lt;/url&gt;&lt;/related-urls&gt;&lt;/urls&gt;&lt;electronic-resource-num&gt;10.1371/journal.pone.0113360&lt;/electronic-resource-num&gt;&lt;/record&gt;&lt;/Cite&gt;&lt;/EndNote&gt;</w:instrText>
      </w:r>
      <w:r w:rsidRPr="008A48A4">
        <w:rPr>
          <w:rFonts w:asciiTheme="minorHAnsi" w:hAnsiTheme="minorHAnsi" w:cstheme="minorHAnsi"/>
          <w:sz w:val="16"/>
          <w:szCs w:val="16"/>
          <w:lang w:val="pt-BR"/>
        </w:rPr>
        <w:fldChar w:fldCharType="separate"/>
      </w:r>
      <w:r w:rsidRPr="008A48A4">
        <w:rPr>
          <w:rFonts w:asciiTheme="minorHAnsi" w:hAnsiTheme="minorHAnsi" w:cstheme="minorHAnsi"/>
          <w:noProof/>
          <w:sz w:val="16"/>
          <w:szCs w:val="16"/>
          <w:vertAlign w:val="superscript"/>
          <w:lang w:val="en-US"/>
        </w:rPr>
        <w:t>49</w:t>
      </w:r>
      <w:r w:rsidRPr="008A48A4">
        <w:rPr>
          <w:rFonts w:asciiTheme="minorHAnsi" w:hAnsiTheme="minorHAnsi" w:cstheme="minorHAnsi"/>
          <w:sz w:val="16"/>
          <w:szCs w:val="16"/>
          <w:lang w:val="pt-BR"/>
        </w:rPr>
        <w:fldChar w:fldCharType="end"/>
      </w:r>
    </w:p>
    <w:p w14:paraId="262FA46A" w14:textId="274357F8" w:rsidR="00035009" w:rsidRDefault="00035009">
      <w:pPr>
        <w:spacing w:after="160" w:line="259" w:lineRule="auto"/>
        <w:rPr>
          <w:rFonts w:asciiTheme="minorHAnsi" w:hAnsiTheme="minorHAnsi" w:cstheme="minorHAnsi"/>
        </w:rPr>
      </w:pPr>
      <w:r>
        <w:rPr>
          <w:rFonts w:asciiTheme="minorHAnsi" w:hAnsiTheme="minorHAnsi" w:cstheme="minorHAnsi"/>
        </w:rPr>
        <w:br w:type="page"/>
      </w:r>
    </w:p>
    <w:p w14:paraId="5D928275" w14:textId="625459F3" w:rsidR="00F00AD7" w:rsidRDefault="00035009">
      <w:pPr>
        <w:rPr>
          <w:rFonts w:asciiTheme="minorHAnsi" w:hAnsiTheme="minorHAnsi" w:cstheme="minorHAnsi"/>
        </w:rPr>
      </w:pPr>
      <w:r>
        <w:rPr>
          <w:rFonts w:asciiTheme="minorHAnsi" w:hAnsiTheme="minorHAnsi" w:cstheme="minorHAnsi"/>
        </w:rPr>
        <w:lastRenderedPageBreak/>
        <w:t>Other variables that might be relevant for multiple imputation:</w:t>
      </w:r>
    </w:p>
    <w:p w14:paraId="590B9AD7" w14:textId="2D400299" w:rsidR="00035009" w:rsidRDefault="00035009">
      <w:pPr>
        <w:rPr>
          <w:rFonts w:asciiTheme="minorHAnsi" w:hAnsiTheme="minorHAnsi" w:cstheme="minorHAnsi"/>
        </w:rPr>
      </w:pPr>
    </w:p>
    <w:p w14:paraId="0BB06EEB" w14:textId="3A3CD0BC" w:rsidR="00035009" w:rsidRDefault="00035009">
      <w:pPr>
        <w:rPr>
          <w:rFonts w:asciiTheme="minorHAnsi" w:hAnsiTheme="minorHAnsi" w:cstheme="minorHAnsi"/>
        </w:rPr>
      </w:pPr>
      <w:r>
        <w:rPr>
          <w:rFonts w:asciiTheme="minorHAnsi" w:hAnsiTheme="minorHAnsi" w:cstheme="minorHAnsi"/>
        </w:rPr>
        <w:t>Metadata</w:t>
      </w:r>
      <w:r w:rsidR="003C2811">
        <w:rPr>
          <w:rFonts w:asciiTheme="minorHAnsi" w:hAnsiTheme="minorHAnsi" w:cstheme="minorHAnsi"/>
        </w:rPr>
        <w:t>:</w:t>
      </w:r>
    </w:p>
    <w:p w14:paraId="7DA375C2" w14:textId="70085879" w:rsidR="003C2811" w:rsidRDefault="003C2811">
      <w:pPr>
        <w:rPr>
          <w:rFonts w:asciiTheme="minorHAnsi" w:hAnsiTheme="minorHAnsi" w:cstheme="minorHAnsi"/>
        </w:rPr>
      </w:pPr>
      <w:r>
        <w:rPr>
          <w:rFonts w:asciiTheme="minorHAnsi" w:hAnsiTheme="minorHAnsi" w:cstheme="minorHAnsi"/>
        </w:rPr>
        <w:t>Source population: community / hospital / travelers</w:t>
      </w:r>
    </w:p>
    <w:p w14:paraId="5F5949E6" w14:textId="7F74D2DE" w:rsidR="00035009" w:rsidRDefault="00035009">
      <w:pPr>
        <w:rPr>
          <w:rFonts w:asciiTheme="minorHAnsi" w:hAnsiTheme="minorHAnsi" w:cstheme="minorHAnsi"/>
        </w:rPr>
      </w:pPr>
    </w:p>
    <w:p w14:paraId="3FCA9871" w14:textId="202EA921" w:rsidR="00035009" w:rsidRDefault="00035009">
      <w:pPr>
        <w:rPr>
          <w:rFonts w:asciiTheme="minorHAnsi" w:hAnsiTheme="minorHAnsi" w:cstheme="minorHAnsi"/>
        </w:rPr>
      </w:pPr>
      <w:r>
        <w:rPr>
          <w:rFonts w:asciiTheme="minorHAnsi" w:hAnsiTheme="minorHAnsi" w:cstheme="minorHAnsi"/>
        </w:rPr>
        <w:t>Other data:</w:t>
      </w:r>
    </w:p>
    <w:p w14:paraId="391B2C42" w14:textId="23107F42" w:rsidR="00056DA0" w:rsidRDefault="00056DA0">
      <w:pPr>
        <w:rPr>
          <w:rFonts w:asciiTheme="minorHAnsi" w:hAnsiTheme="minorHAnsi" w:cstheme="minorHAnsi"/>
        </w:rPr>
      </w:pPr>
    </w:p>
    <w:p w14:paraId="4AEEBE33" w14:textId="4671BE0C" w:rsidR="00056DA0" w:rsidRPr="00056DA0" w:rsidRDefault="00056DA0">
      <w:pPr>
        <w:rPr>
          <w:rFonts w:asciiTheme="minorHAnsi" w:hAnsiTheme="minorHAnsi" w:cstheme="minorHAnsi"/>
          <w:b/>
          <w:bCs/>
          <w:u w:val="single"/>
        </w:rPr>
      </w:pPr>
      <w:r w:rsidRPr="00056DA0">
        <w:rPr>
          <w:rFonts w:asciiTheme="minorHAnsi" w:hAnsiTheme="minorHAnsi" w:cstheme="minorHAnsi"/>
          <w:b/>
          <w:bCs/>
          <w:u w:val="single"/>
        </w:rPr>
        <w:t>Exposure workgroup meeting notes – 8 August 2022</w:t>
      </w:r>
    </w:p>
    <w:p w14:paraId="1494B2DF" w14:textId="47D51DAC" w:rsidR="00056DA0" w:rsidRDefault="00056DA0">
      <w:pPr>
        <w:rPr>
          <w:rFonts w:asciiTheme="minorHAnsi" w:hAnsiTheme="minorHAnsi" w:cstheme="minorHAnsi"/>
        </w:rPr>
      </w:pPr>
    </w:p>
    <w:p w14:paraId="55E017DD" w14:textId="37135257" w:rsidR="00056DA0" w:rsidRDefault="00056DA0">
      <w:pPr>
        <w:rPr>
          <w:rFonts w:asciiTheme="minorHAnsi" w:hAnsiTheme="minorHAnsi" w:cstheme="minorHAnsi"/>
        </w:rPr>
      </w:pPr>
      <w:r>
        <w:rPr>
          <w:rFonts w:asciiTheme="minorHAnsi" w:hAnsiTheme="minorHAnsi" w:cstheme="minorHAnsi"/>
        </w:rPr>
        <w:t xml:space="preserve">Attendees: </w:t>
      </w:r>
      <w:r w:rsidR="00F90220">
        <w:rPr>
          <w:rFonts w:asciiTheme="minorHAnsi" w:hAnsiTheme="minorHAnsi" w:cstheme="minorHAnsi"/>
        </w:rPr>
        <w:t xml:space="preserve">Mabel </w:t>
      </w:r>
      <w:proofErr w:type="spellStart"/>
      <w:r w:rsidR="00F90220">
        <w:rPr>
          <w:rFonts w:asciiTheme="minorHAnsi" w:hAnsiTheme="minorHAnsi" w:cstheme="minorHAnsi"/>
        </w:rPr>
        <w:t>Carabali</w:t>
      </w:r>
      <w:proofErr w:type="spellEnd"/>
      <w:r w:rsidR="00F90220">
        <w:rPr>
          <w:rFonts w:asciiTheme="minorHAnsi" w:hAnsiTheme="minorHAnsi" w:cstheme="minorHAnsi"/>
        </w:rPr>
        <w:t xml:space="preserve">, </w:t>
      </w:r>
      <w:r w:rsidR="00F00971">
        <w:rPr>
          <w:rFonts w:asciiTheme="minorHAnsi" w:hAnsiTheme="minorHAnsi" w:cstheme="minorHAnsi"/>
        </w:rPr>
        <w:t xml:space="preserve">Ana </w:t>
      </w:r>
      <w:proofErr w:type="spellStart"/>
      <w:r w:rsidR="00F00971">
        <w:rPr>
          <w:rFonts w:asciiTheme="minorHAnsi" w:hAnsiTheme="minorHAnsi" w:cstheme="minorHAnsi"/>
        </w:rPr>
        <w:t>Gorini</w:t>
      </w:r>
      <w:proofErr w:type="spellEnd"/>
      <w:r w:rsidR="00F00971">
        <w:rPr>
          <w:rFonts w:asciiTheme="minorHAnsi" w:hAnsiTheme="minorHAnsi" w:cstheme="minorHAnsi"/>
        </w:rPr>
        <w:t xml:space="preserve"> da </w:t>
      </w:r>
      <w:proofErr w:type="spellStart"/>
      <w:r w:rsidR="00F00971">
        <w:rPr>
          <w:rFonts w:asciiTheme="minorHAnsi" w:hAnsiTheme="minorHAnsi" w:cstheme="minorHAnsi"/>
        </w:rPr>
        <w:t>Veiga</w:t>
      </w:r>
      <w:proofErr w:type="spellEnd"/>
      <w:r w:rsidR="00F00971">
        <w:rPr>
          <w:rFonts w:asciiTheme="minorHAnsi" w:hAnsiTheme="minorHAnsi" w:cstheme="minorHAnsi"/>
        </w:rPr>
        <w:t xml:space="preserve">, </w:t>
      </w:r>
      <w:r w:rsidR="001E0EBF">
        <w:rPr>
          <w:rFonts w:asciiTheme="minorHAnsi" w:hAnsiTheme="minorHAnsi" w:cstheme="minorHAnsi"/>
        </w:rPr>
        <w:t xml:space="preserve">Ernesto Marques, </w:t>
      </w:r>
      <w:proofErr w:type="spellStart"/>
      <w:r w:rsidR="001E0EBF">
        <w:rPr>
          <w:rFonts w:asciiTheme="minorHAnsi" w:hAnsiTheme="minorHAnsi" w:cstheme="minorHAnsi"/>
        </w:rPr>
        <w:t>Deolinda</w:t>
      </w:r>
      <w:proofErr w:type="spellEnd"/>
      <w:r w:rsidR="001E0EBF">
        <w:rPr>
          <w:rFonts w:asciiTheme="minorHAnsi" w:hAnsiTheme="minorHAnsi" w:cstheme="minorHAnsi"/>
        </w:rPr>
        <w:t xml:space="preserve"> </w:t>
      </w:r>
      <w:proofErr w:type="spellStart"/>
      <w:r w:rsidR="001E0EBF">
        <w:rPr>
          <w:rFonts w:asciiTheme="minorHAnsi" w:hAnsiTheme="minorHAnsi" w:cstheme="minorHAnsi"/>
        </w:rPr>
        <w:t>Scalabrin</w:t>
      </w:r>
      <w:proofErr w:type="spellEnd"/>
      <w:r w:rsidR="001E0EBF">
        <w:rPr>
          <w:rFonts w:asciiTheme="minorHAnsi" w:hAnsiTheme="minorHAnsi" w:cstheme="minorHAnsi"/>
        </w:rPr>
        <w:t xml:space="preserve">, </w:t>
      </w:r>
      <w:r w:rsidR="007D72F9">
        <w:rPr>
          <w:rFonts w:asciiTheme="minorHAnsi" w:hAnsiTheme="minorHAnsi" w:cstheme="minorHAnsi"/>
        </w:rPr>
        <w:t xml:space="preserve">Ingrid Rabe, Janet Sayers, </w:t>
      </w:r>
      <w:r w:rsidR="00F90220">
        <w:rPr>
          <w:rFonts w:asciiTheme="minorHAnsi" w:hAnsiTheme="minorHAnsi" w:cstheme="minorHAnsi"/>
        </w:rPr>
        <w:t>Ricardo Ximenes,</w:t>
      </w:r>
    </w:p>
    <w:p w14:paraId="4A76D2A1" w14:textId="094C5760" w:rsidR="00056DA0" w:rsidRDefault="00056DA0">
      <w:pPr>
        <w:rPr>
          <w:rFonts w:asciiTheme="minorHAnsi" w:hAnsiTheme="minorHAnsi" w:cstheme="minorHAnsi"/>
        </w:rPr>
      </w:pPr>
    </w:p>
    <w:p w14:paraId="50C0B339" w14:textId="28BED9A4" w:rsidR="00056DA0" w:rsidRDefault="00056DA0">
      <w:pPr>
        <w:rPr>
          <w:rFonts w:asciiTheme="minorHAnsi" w:hAnsiTheme="minorHAnsi" w:cstheme="minorHAnsi"/>
        </w:rPr>
      </w:pPr>
      <w:r>
        <w:rPr>
          <w:rFonts w:asciiTheme="minorHAnsi" w:hAnsiTheme="minorHAnsi" w:cstheme="minorHAnsi"/>
        </w:rPr>
        <w:t>Discussion:</w:t>
      </w:r>
    </w:p>
    <w:p w14:paraId="28F18C33" w14:textId="1C65E1DA" w:rsidR="00CF3DB6" w:rsidRDefault="00CF3DB6" w:rsidP="00CF3DB6">
      <w:pPr>
        <w:rPr>
          <w:rFonts w:asciiTheme="minorHAnsi" w:hAnsiTheme="minorHAnsi" w:cstheme="minorHAnsi"/>
        </w:rPr>
      </w:pPr>
    </w:p>
    <w:p w14:paraId="0B962F9B" w14:textId="4071F512" w:rsidR="00CF3DB6" w:rsidRDefault="00757151" w:rsidP="00CF3DB6">
      <w:pPr>
        <w:pStyle w:val="ListParagraph"/>
        <w:numPr>
          <w:ilvl w:val="0"/>
          <w:numId w:val="5"/>
        </w:numPr>
        <w:rPr>
          <w:rFonts w:asciiTheme="minorHAnsi" w:hAnsiTheme="minorHAnsi" w:cstheme="minorHAnsi"/>
        </w:rPr>
      </w:pPr>
      <w:r>
        <w:rPr>
          <w:rFonts w:asciiTheme="minorHAnsi" w:hAnsiTheme="minorHAnsi" w:cstheme="minorHAnsi"/>
        </w:rPr>
        <w:t xml:space="preserve">AD question regarding </w:t>
      </w:r>
      <w:r w:rsidR="00CF3DB6">
        <w:rPr>
          <w:rFonts w:asciiTheme="minorHAnsi" w:hAnsiTheme="minorHAnsi" w:cstheme="minorHAnsi"/>
        </w:rPr>
        <w:t>zikv_preg variable</w:t>
      </w:r>
      <w:r w:rsidR="000016FF">
        <w:rPr>
          <w:rFonts w:asciiTheme="minorHAnsi" w:hAnsiTheme="minorHAnsi" w:cstheme="minorHAnsi"/>
        </w:rPr>
        <w:t>: “</w:t>
      </w:r>
      <w:r w:rsidR="000016FF" w:rsidRPr="000016FF">
        <w:rPr>
          <w:rFonts w:asciiTheme="minorHAnsi" w:hAnsiTheme="minorHAnsi" w:cstheme="minorHAnsi"/>
        </w:rPr>
        <w:t>We can try to construct this based on the individual test results. See the paper by Ricardo, I have tried to match the flow charts presented in the paper to variables in the dataset. Could you please check whether I did that correctly, and help me filling in the gaps?</w:t>
      </w:r>
      <w:r w:rsidR="000016FF">
        <w:rPr>
          <w:rFonts w:asciiTheme="minorHAnsi" w:hAnsiTheme="minorHAnsi" w:cstheme="minorHAnsi"/>
        </w:rPr>
        <w:t>”</w:t>
      </w:r>
    </w:p>
    <w:p w14:paraId="526F64EA" w14:textId="781AF1E4" w:rsidR="000016FF" w:rsidRDefault="000016FF" w:rsidP="000016FF">
      <w:pPr>
        <w:ind w:left="360"/>
        <w:rPr>
          <w:rFonts w:asciiTheme="minorHAnsi" w:hAnsiTheme="minorHAnsi" w:cstheme="minorHAnsi"/>
        </w:rPr>
      </w:pPr>
    </w:p>
    <w:p w14:paraId="39B1ED6D" w14:textId="3DB1036C" w:rsidR="0050403C" w:rsidRPr="00D935C5" w:rsidRDefault="0050403C" w:rsidP="00D935C5">
      <w:pPr>
        <w:pStyle w:val="ListParagraph"/>
        <w:numPr>
          <w:ilvl w:val="0"/>
          <w:numId w:val="6"/>
        </w:numPr>
        <w:rPr>
          <w:rFonts w:asciiTheme="minorHAnsi" w:hAnsiTheme="minorHAnsi" w:cstheme="minorHAnsi"/>
        </w:rPr>
      </w:pPr>
      <w:r>
        <w:rPr>
          <w:rFonts w:asciiTheme="minorHAnsi" w:hAnsiTheme="minorHAnsi" w:cstheme="minorHAnsi"/>
        </w:rPr>
        <w:t>Per Mabel</w:t>
      </w:r>
      <w:r w:rsidR="00130611">
        <w:rPr>
          <w:rFonts w:asciiTheme="minorHAnsi" w:hAnsiTheme="minorHAnsi" w:cstheme="minorHAnsi"/>
        </w:rPr>
        <w:t>:</w:t>
      </w:r>
      <w:r>
        <w:rPr>
          <w:rFonts w:asciiTheme="minorHAnsi" w:hAnsiTheme="minorHAnsi" w:cstheme="minorHAnsi"/>
        </w:rPr>
        <w:t xml:space="preserve"> </w:t>
      </w:r>
      <w:r w:rsidR="007B6182">
        <w:rPr>
          <w:rFonts w:asciiTheme="minorHAnsi" w:hAnsiTheme="minorHAnsi" w:cstheme="minorHAnsi"/>
        </w:rPr>
        <w:t xml:space="preserve">the </w:t>
      </w:r>
      <w:r w:rsidR="00082020">
        <w:rPr>
          <w:rFonts w:asciiTheme="minorHAnsi" w:hAnsiTheme="minorHAnsi" w:cstheme="minorHAnsi"/>
        </w:rPr>
        <w:t xml:space="preserve">zikv_preg </w:t>
      </w:r>
      <w:r w:rsidR="007B6182">
        <w:rPr>
          <w:rFonts w:asciiTheme="minorHAnsi" w:hAnsiTheme="minorHAnsi" w:cstheme="minorHAnsi"/>
        </w:rPr>
        <w:t xml:space="preserve">variable </w:t>
      </w:r>
      <w:r w:rsidR="00AD0569">
        <w:rPr>
          <w:rFonts w:asciiTheme="minorHAnsi" w:hAnsiTheme="minorHAnsi" w:cstheme="minorHAnsi"/>
        </w:rPr>
        <w:t xml:space="preserve">indicates whether the woman was diagnosed as having Zika virus infection, regardless of the criteria used. </w:t>
      </w:r>
      <w:proofErr w:type="gramStart"/>
      <w:r w:rsidR="00AD0569">
        <w:rPr>
          <w:rFonts w:asciiTheme="minorHAnsi" w:hAnsiTheme="minorHAnsi" w:cstheme="minorHAnsi"/>
        </w:rPr>
        <w:t>In reviewing the data, there</w:t>
      </w:r>
      <w:proofErr w:type="gramEnd"/>
      <w:r w:rsidR="00AD0569">
        <w:rPr>
          <w:rFonts w:asciiTheme="minorHAnsi" w:hAnsiTheme="minorHAnsi" w:cstheme="minorHAnsi"/>
        </w:rPr>
        <w:t xml:space="preserve"> were</w:t>
      </w:r>
      <w:r>
        <w:rPr>
          <w:rFonts w:asciiTheme="minorHAnsi" w:hAnsiTheme="minorHAnsi" w:cstheme="minorHAnsi"/>
        </w:rPr>
        <w:t xml:space="preserve"> various combinations of lab</w:t>
      </w:r>
      <w:r w:rsidR="00130611">
        <w:rPr>
          <w:rFonts w:asciiTheme="minorHAnsi" w:hAnsiTheme="minorHAnsi" w:cstheme="minorHAnsi"/>
        </w:rPr>
        <w:t>oratory</w:t>
      </w:r>
      <w:r>
        <w:rPr>
          <w:rFonts w:asciiTheme="minorHAnsi" w:hAnsiTheme="minorHAnsi" w:cstheme="minorHAnsi"/>
        </w:rPr>
        <w:t xml:space="preserve"> and clinical </w:t>
      </w:r>
      <w:r w:rsidR="00130611">
        <w:rPr>
          <w:rFonts w:asciiTheme="minorHAnsi" w:hAnsiTheme="minorHAnsi" w:cstheme="minorHAnsi"/>
        </w:rPr>
        <w:t>criteria used</w:t>
      </w:r>
      <w:r w:rsidR="009955AA">
        <w:rPr>
          <w:rFonts w:asciiTheme="minorHAnsi" w:hAnsiTheme="minorHAnsi" w:cstheme="minorHAnsi"/>
        </w:rPr>
        <w:t xml:space="preserve">. This </w:t>
      </w:r>
      <w:r>
        <w:rPr>
          <w:rFonts w:asciiTheme="minorHAnsi" w:hAnsiTheme="minorHAnsi" w:cstheme="minorHAnsi"/>
        </w:rPr>
        <w:t xml:space="preserve">variable was created to capture </w:t>
      </w:r>
      <w:r w:rsidR="00C76F65">
        <w:rPr>
          <w:rFonts w:asciiTheme="minorHAnsi" w:hAnsiTheme="minorHAnsi" w:cstheme="minorHAnsi"/>
        </w:rPr>
        <w:t>instances where the study reported that Zika was diagnosed but did not provide laboratory results</w:t>
      </w:r>
      <w:r w:rsidR="00AC413D">
        <w:rPr>
          <w:rFonts w:asciiTheme="minorHAnsi" w:hAnsiTheme="minorHAnsi" w:cstheme="minorHAnsi"/>
        </w:rPr>
        <w:t xml:space="preserve">. </w:t>
      </w:r>
      <w:r w:rsidR="00B47196">
        <w:rPr>
          <w:rFonts w:asciiTheme="minorHAnsi" w:hAnsiTheme="minorHAnsi" w:cstheme="minorHAnsi"/>
        </w:rPr>
        <w:t xml:space="preserve">The stats team wants to impute the missing values of this variable using these test result variables. </w:t>
      </w:r>
      <w:r w:rsidR="00CC07DD">
        <w:rPr>
          <w:rFonts w:asciiTheme="minorHAnsi" w:hAnsiTheme="minorHAnsi" w:cstheme="minorHAnsi"/>
        </w:rPr>
        <w:t xml:space="preserve">Given the complexity of diagnosis, </w:t>
      </w:r>
      <w:r w:rsidR="00800BFC">
        <w:rPr>
          <w:rFonts w:asciiTheme="minorHAnsi" w:hAnsiTheme="minorHAnsi" w:cstheme="minorHAnsi"/>
        </w:rPr>
        <w:t>a yes or no to this variable</w:t>
      </w:r>
      <w:r w:rsidR="00580AB7">
        <w:rPr>
          <w:rFonts w:asciiTheme="minorHAnsi" w:hAnsiTheme="minorHAnsi" w:cstheme="minorHAnsi"/>
        </w:rPr>
        <w:t xml:space="preserve"> would be too simplistic to determine risk by level of evidence and timing of infection.</w:t>
      </w:r>
      <w:r w:rsidR="00CC07DD">
        <w:rPr>
          <w:rFonts w:asciiTheme="minorHAnsi" w:hAnsiTheme="minorHAnsi" w:cstheme="minorHAnsi"/>
        </w:rPr>
        <w:t xml:space="preserve"> </w:t>
      </w:r>
    </w:p>
    <w:p w14:paraId="40CB10BC" w14:textId="1684E60A" w:rsidR="00580AB7" w:rsidRDefault="00580AB7" w:rsidP="00580AB7">
      <w:pPr>
        <w:pStyle w:val="ListParagraph"/>
        <w:numPr>
          <w:ilvl w:val="0"/>
          <w:numId w:val="6"/>
        </w:numPr>
        <w:rPr>
          <w:rFonts w:asciiTheme="minorHAnsi" w:hAnsiTheme="minorHAnsi" w:cstheme="minorHAnsi"/>
        </w:rPr>
      </w:pPr>
      <w:r w:rsidRPr="00D935C5">
        <w:rPr>
          <w:rFonts w:asciiTheme="minorHAnsi" w:hAnsiTheme="minorHAnsi" w:cstheme="minorHAnsi"/>
        </w:rPr>
        <w:t>The test results can be used to determine (1)</w:t>
      </w:r>
      <w:r w:rsidR="00AD77AC">
        <w:rPr>
          <w:rFonts w:asciiTheme="minorHAnsi" w:hAnsiTheme="minorHAnsi" w:cstheme="minorHAnsi"/>
        </w:rPr>
        <w:t xml:space="preserve"> very broadly</w:t>
      </w:r>
      <w:r w:rsidRPr="00D935C5">
        <w:rPr>
          <w:rFonts w:asciiTheme="minorHAnsi" w:hAnsiTheme="minorHAnsi" w:cstheme="minorHAnsi"/>
        </w:rPr>
        <w:t xml:space="preserve"> </w:t>
      </w:r>
      <w:r w:rsidR="00E01999">
        <w:rPr>
          <w:rFonts w:asciiTheme="minorHAnsi" w:hAnsiTheme="minorHAnsi" w:cstheme="minorHAnsi"/>
        </w:rPr>
        <w:t>“</w:t>
      </w:r>
      <w:r w:rsidRPr="00D935C5">
        <w:rPr>
          <w:rFonts w:asciiTheme="minorHAnsi" w:hAnsiTheme="minorHAnsi" w:cstheme="minorHAnsi"/>
        </w:rPr>
        <w:t>zikv_preg</w:t>
      </w:r>
      <w:r w:rsidR="00E01999">
        <w:rPr>
          <w:rFonts w:asciiTheme="minorHAnsi" w:hAnsiTheme="minorHAnsi" w:cstheme="minorHAnsi"/>
        </w:rPr>
        <w:t>”</w:t>
      </w:r>
      <w:r w:rsidRPr="00D935C5">
        <w:rPr>
          <w:rFonts w:asciiTheme="minorHAnsi" w:hAnsiTheme="minorHAnsi" w:cstheme="minorHAnsi"/>
        </w:rPr>
        <w:t xml:space="preserve"> </w:t>
      </w:r>
      <w:r w:rsidR="00E01999">
        <w:rPr>
          <w:rFonts w:asciiTheme="minorHAnsi" w:hAnsiTheme="minorHAnsi" w:cstheme="minorHAnsi"/>
        </w:rPr>
        <w:t xml:space="preserve">as </w:t>
      </w:r>
      <w:r w:rsidRPr="00D935C5">
        <w:rPr>
          <w:rFonts w:asciiTheme="minorHAnsi" w:hAnsiTheme="minorHAnsi" w:cstheme="minorHAnsi"/>
        </w:rPr>
        <w:t>yes/no depending on whether any markers of recent infection were detected namely, RNA detection on RT-PCR, IgM, IgG3</w:t>
      </w:r>
      <w:r w:rsidR="00F042DD">
        <w:rPr>
          <w:rFonts w:asciiTheme="minorHAnsi" w:hAnsiTheme="minorHAnsi" w:cstheme="minorHAnsi"/>
        </w:rPr>
        <w:t xml:space="preserve"> (not </w:t>
      </w:r>
      <w:r w:rsidR="00907623">
        <w:rPr>
          <w:rFonts w:asciiTheme="minorHAnsi" w:hAnsiTheme="minorHAnsi" w:cstheme="minorHAnsi"/>
        </w:rPr>
        <w:t xml:space="preserve">other general </w:t>
      </w:r>
      <w:r w:rsidR="00F042DD">
        <w:rPr>
          <w:rFonts w:asciiTheme="minorHAnsi" w:hAnsiTheme="minorHAnsi" w:cstheme="minorHAnsi"/>
        </w:rPr>
        <w:t>IgG)</w:t>
      </w:r>
      <w:r w:rsidRPr="00D935C5">
        <w:rPr>
          <w:rFonts w:asciiTheme="minorHAnsi" w:hAnsiTheme="minorHAnsi" w:cstheme="minorHAnsi"/>
        </w:rPr>
        <w:t xml:space="preserve">, and PRNT seroconversion/fourfold increase in titre; and then (2) to determine the robustness of the evidence of recent infection (i.e., robust, moderate, and limited).  </w:t>
      </w:r>
    </w:p>
    <w:p w14:paraId="0379D950" w14:textId="768BC8A2" w:rsidR="006D1123" w:rsidRDefault="00BD5F0F" w:rsidP="00580AB7">
      <w:pPr>
        <w:pStyle w:val="ListParagraph"/>
        <w:numPr>
          <w:ilvl w:val="0"/>
          <w:numId w:val="6"/>
        </w:numPr>
        <w:rPr>
          <w:rFonts w:asciiTheme="minorHAnsi" w:hAnsiTheme="minorHAnsi" w:cstheme="minorHAnsi"/>
        </w:rPr>
      </w:pPr>
      <w:r>
        <w:rPr>
          <w:rFonts w:asciiTheme="minorHAnsi" w:hAnsiTheme="minorHAnsi" w:cstheme="minorHAnsi"/>
        </w:rPr>
        <w:t>The “limited evidence” category</w:t>
      </w:r>
      <w:r w:rsidR="001858BE">
        <w:rPr>
          <w:rFonts w:asciiTheme="minorHAnsi" w:hAnsiTheme="minorHAnsi" w:cstheme="minorHAnsi"/>
        </w:rPr>
        <w:t>, for example,</w:t>
      </w:r>
      <w:r>
        <w:rPr>
          <w:rFonts w:asciiTheme="minorHAnsi" w:hAnsiTheme="minorHAnsi" w:cstheme="minorHAnsi"/>
        </w:rPr>
        <w:t xml:space="preserve"> is borderline – could be positive or not; it will be important to delineate the importance of these types of results</w:t>
      </w:r>
    </w:p>
    <w:p w14:paraId="7973646A" w14:textId="56225800" w:rsidR="002A595C" w:rsidRDefault="00AD77AC" w:rsidP="002A595C">
      <w:pPr>
        <w:pStyle w:val="ListParagraph"/>
        <w:numPr>
          <w:ilvl w:val="0"/>
          <w:numId w:val="6"/>
        </w:numPr>
        <w:rPr>
          <w:rFonts w:asciiTheme="minorHAnsi" w:hAnsiTheme="minorHAnsi" w:cstheme="minorHAnsi"/>
        </w:rPr>
      </w:pPr>
      <w:r w:rsidRPr="00D935C5">
        <w:rPr>
          <w:rFonts w:asciiTheme="minorHAnsi" w:hAnsiTheme="minorHAnsi" w:cstheme="minorHAnsi"/>
        </w:rPr>
        <w:t>Matching the variables to the flowchart indicators is relevant to (2)</w:t>
      </w:r>
      <w:r>
        <w:rPr>
          <w:rFonts w:asciiTheme="minorHAnsi" w:hAnsiTheme="minorHAnsi" w:cstheme="minorHAnsi"/>
        </w:rPr>
        <w:t xml:space="preserve"> above</w:t>
      </w:r>
      <w:r w:rsidRPr="00D935C5">
        <w:rPr>
          <w:rFonts w:asciiTheme="minorHAnsi" w:hAnsiTheme="minorHAnsi" w:cstheme="minorHAnsi"/>
        </w:rPr>
        <w:t xml:space="preserve">. </w:t>
      </w:r>
      <w:r w:rsidR="002A595C">
        <w:rPr>
          <w:rFonts w:asciiTheme="minorHAnsi" w:hAnsiTheme="minorHAnsi" w:cstheme="minorHAnsi"/>
        </w:rPr>
        <w:t xml:space="preserve">The stratification into robust, moderate, and limited evidence of infection needs to be addressed in the analysis and the parameters in the algorithm (annotations to the pdf) appear to be correct. </w:t>
      </w:r>
    </w:p>
    <w:p w14:paraId="15027B22" w14:textId="584FC41A" w:rsidR="000B6AB9" w:rsidRPr="000F1028" w:rsidRDefault="000B6AB9" w:rsidP="000F1028">
      <w:pPr>
        <w:pStyle w:val="ListParagraph"/>
        <w:numPr>
          <w:ilvl w:val="0"/>
          <w:numId w:val="6"/>
        </w:numPr>
        <w:rPr>
          <w:rFonts w:asciiTheme="minorHAnsi" w:hAnsiTheme="minorHAnsi" w:cstheme="minorHAnsi"/>
        </w:rPr>
      </w:pPr>
      <w:r w:rsidRPr="000F1028">
        <w:rPr>
          <w:rFonts w:asciiTheme="minorHAnsi" w:hAnsiTheme="minorHAnsi" w:cstheme="minorHAnsi"/>
        </w:rPr>
        <w:t xml:space="preserve">Clinical features in the absence of laboratory evidence </w:t>
      </w:r>
      <w:proofErr w:type="gramStart"/>
      <w:r w:rsidRPr="000F1028">
        <w:rPr>
          <w:rFonts w:asciiTheme="minorHAnsi" w:hAnsiTheme="minorHAnsi" w:cstheme="minorHAnsi"/>
        </w:rPr>
        <w:t>is</w:t>
      </w:r>
      <w:proofErr w:type="gramEnd"/>
      <w:r w:rsidRPr="000F1028">
        <w:rPr>
          <w:rFonts w:asciiTheme="minorHAnsi" w:hAnsiTheme="minorHAnsi" w:cstheme="minorHAnsi"/>
        </w:rPr>
        <w:t xml:space="preserve"> insufficient to diagnose </w:t>
      </w:r>
      <w:r w:rsidR="00E02259" w:rsidRPr="000F1028">
        <w:rPr>
          <w:rFonts w:asciiTheme="minorHAnsi" w:hAnsiTheme="minorHAnsi" w:cstheme="minorHAnsi"/>
        </w:rPr>
        <w:t xml:space="preserve">patients </w:t>
      </w:r>
      <w:r w:rsidRPr="000F1028">
        <w:rPr>
          <w:rFonts w:asciiTheme="minorHAnsi" w:hAnsiTheme="minorHAnsi" w:cstheme="minorHAnsi"/>
        </w:rPr>
        <w:t>as having ZIKV infection</w:t>
      </w:r>
      <w:r w:rsidR="00805361">
        <w:rPr>
          <w:rFonts w:asciiTheme="minorHAnsi" w:hAnsiTheme="minorHAnsi" w:cstheme="minorHAnsi"/>
        </w:rPr>
        <w:t xml:space="preserve"> i.e.,</w:t>
      </w:r>
      <w:r w:rsidR="000F1028">
        <w:rPr>
          <w:rFonts w:asciiTheme="minorHAnsi" w:hAnsiTheme="minorHAnsi" w:cstheme="minorHAnsi"/>
        </w:rPr>
        <w:t xml:space="preserve"> l</w:t>
      </w:r>
      <w:r w:rsidR="000F1028" w:rsidRPr="000F1028">
        <w:rPr>
          <w:rFonts w:asciiTheme="minorHAnsi" w:hAnsiTheme="minorHAnsi" w:cstheme="minorHAnsi"/>
        </w:rPr>
        <w:t xml:space="preserve">aboratory </w:t>
      </w:r>
      <w:r w:rsidRPr="000F1028">
        <w:rPr>
          <w:rFonts w:asciiTheme="minorHAnsi" w:hAnsiTheme="minorHAnsi" w:cstheme="minorHAnsi"/>
        </w:rPr>
        <w:t xml:space="preserve">evidence may or may not be accompanied by symptoms (e.g., </w:t>
      </w:r>
      <w:r w:rsidR="00805361">
        <w:rPr>
          <w:rFonts w:asciiTheme="minorHAnsi" w:hAnsiTheme="minorHAnsi" w:cstheme="minorHAnsi"/>
        </w:rPr>
        <w:t xml:space="preserve">when infection is </w:t>
      </w:r>
      <w:r w:rsidRPr="000F1028">
        <w:rPr>
          <w:rFonts w:asciiTheme="minorHAnsi" w:hAnsiTheme="minorHAnsi" w:cstheme="minorHAnsi"/>
        </w:rPr>
        <w:t xml:space="preserve">detection in asymptomatic </w:t>
      </w:r>
      <w:r w:rsidR="00E02259" w:rsidRPr="000F1028">
        <w:rPr>
          <w:rFonts w:asciiTheme="minorHAnsi" w:hAnsiTheme="minorHAnsi" w:cstheme="minorHAnsi"/>
        </w:rPr>
        <w:t>persons)</w:t>
      </w:r>
      <w:r w:rsidR="00E01999">
        <w:rPr>
          <w:rFonts w:asciiTheme="minorHAnsi" w:hAnsiTheme="minorHAnsi" w:cstheme="minorHAnsi"/>
        </w:rPr>
        <w:t xml:space="preserve">. </w:t>
      </w:r>
      <w:r w:rsidR="00881497">
        <w:rPr>
          <w:rFonts w:asciiTheme="minorHAnsi" w:hAnsiTheme="minorHAnsi" w:cstheme="minorHAnsi"/>
        </w:rPr>
        <w:t>Thus, we should not</w:t>
      </w:r>
      <w:r w:rsidR="00E87A8A">
        <w:rPr>
          <w:rFonts w:asciiTheme="minorHAnsi" w:hAnsiTheme="minorHAnsi" w:cstheme="minorHAnsi"/>
        </w:rPr>
        <w:t xml:space="preserve"> use clinical only (in the absence of laboratory evidence)</w:t>
      </w:r>
      <w:r w:rsidR="00881497">
        <w:rPr>
          <w:rFonts w:asciiTheme="minorHAnsi" w:hAnsiTheme="minorHAnsi" w:cstheme="minorHAnsi"/>
        </w:rPr>
        <w:t xml:space="preserve"> as “zikv_preg” = yes.</w:t>
      </w:r>
    </w:p>
    <w:p w14:paraId="1DDE7B20" w14:textId="7DFBF514" w:rsidR="00A2685A" w:rsidRDefault="00A2685A" w:rsidP="00E02259">
      <w:pPr>
        <w:pStyle w:val="ListParagraph"/>
        <w:numPr>
          <w:ilvl w:val="0"/>
          <w:numId w:val="6"/>
        </w:numPr>
        <w:rPr>
          <w:rFonts w:asciiTheme="minorHAnsi" w:hAnsiTheme="minorHAnsi" w:cstheme="minorHAnsi"/>
        </w:rPr>
      </w:pPr>
      <w:r>
        <w:rPr>
          <w:rFonts w:asciiTheme="minorHAnsi" w:hAnsiTheme="minorHAnsi" w:cstheme="minorHAnsi"/>
        </w:rPr>
        <w:t>The timing of the laboratory test is very important and needs to be identified where possible for determination of risk by trimester of infection</w:t>
      </w:r>
      <w:r w:rsidR="00F317E3">
        <w:rPr>
          <w:rFonts w:asciiTheme="minorHAnsi" w:hAnsiTheme="minorHAnsi" w:cstheme="minorHAnsi"/>
        </w:rPr>
        <w:t>.</w:t>
      </w:r>
    </w:p>
    <w:p w14:paraId="45F5F501" w14:textId="335AE75F" w:rsidR="00D919A1" w:rsidRDefault="00D919A1" w:rsidP="00E02259">
      <w:pPr>
        <w:pStyle w:val="ListParagraph"/>
        <w:numPr>
          <w:ilvl w:val="0"/>
          <w:numId w:val="6"/>
        </w:numPr>
        <w:rPr>
          <w:rFonts w:asciiTheme="minorHAnsi" w:hAnsiTheme="minorHAnsi" w:cstheme="minorHAnsi"/>
        </w:rPr>
      </w:pPr>
      <w:r>
        <w:rPr>
          <w:rFonts w:asciiTheme="minorHAnsi" w:hAnsiTheme="minorHAnsi" w:cstheme="minorHAnsi"/>
        </w:rPr>
        <w:t xml:space="preserve">However, for many cases, we will not have the temporality </w:t>
      </w:r>
      <w:r w:rsidR="00F21DA6">
        <w:rPr>
          <w:rFonts w:asciiTheme="minorHAnsi" w:hAnsiTheme="minorHAnsi" w:cstheme="minorHAnsi"/>
        </w:rPr>
        <w:t>– in these cases there are follow up questions that could be used to determine the timing of infection.</w:t>
      </w:r>
    </w:p>
    <w:p w14:paraId="77B29E7E" w14:textId="59DBB700" w:rsidR="00AF4992" w:rsidRDefault="00AF4992" w:rsidP="00E02259">
      <w:pPr>
        <w:pStyle w:val="ListParagraph"/>
        <w:numPr>
          <w:ilvl w:val="0"/>
          <w:numId w:val="6"/>
        </w:numPr>
        <w:rPr>
          <w:rFonts w:asciiTheme="minorHAnsi" w:hAnsiTheme="minorHAnsi" w:cstheme="minorHAnsi"/>
        </w:rPr>
      </w:pPr>
      <w:r>
        <w:rPr>
          <w:rFonts w:asciiTheme="minorHAnsi" w:hAnsiTheme="minorHAnsi" w:cstheme="minorHAnsi"/>
        </w:rPr>
        <w:lastRenderedPageBreak/>
        <w:t xml:space="preserve">Post-pregnancy PCR could be viewed as an additional </w:t>
      </w:r>
      <w:r w:rsidR="000462F0">
        <w:rPr>
          <w:rFonts w:asciiTheme="minorHAnsi" w:hAnsiTheme="minorHAnsi" w:cstheme="minorHAnsi"/>
        </w:rPr>
        <w:t xml:space="preserve">category – this may be the only evidence </w:t>
      </w:r>
      <w:r w:rsidR="00233E98">
        <w:rPr>
          <w:rFonts w:asciiTheme="minorHAnsi" w:hAnsiTheme="minorHAnsi" w:cstheme="minorHAnsi"/>
        </w:rPr>
        <w:t xml:space="preserve">of infection if a woman was not tested during pregnancy </w:t>
      </w:r>
      <w:r w:rsidR="00143BEE">
        <w:rPr>
          <w:rFonts w:asciiTheme="minorHAnsi" w:hAnsiTheme="minorHAnsi" w:cstheme="minorHAnsi"/>
        </w:rPr>
        <w:t xml:space="preserve">but depending on how long after the </w:t>
      </w:r>
      <w:r w:rsidR="00731BBE">
        <w:rPr>
          <w:rFonts w:asciiTheme="minorHAnsi" w:hAnsiTheme="minorHAnsi" w:cstheme="minorHAnsi"/>
        </w:rPr>
        <w:t xml:space="preserve">pregnancy the specimen was taken, it may not </w:t>
      </w:r>
      <w:r w:rsidR="008B300E">
        <w:rPr>
          <w:rFonts w:asciiTheme="minorHAnsi" w:hAnsiTheme="minorHAnsi" w:cstheme="minorHAnsi"/>
        </w:rPr>
        <w:t xml:space="preserve">indicate that infection occurred during pregnancy. </w:t>
      </w:r>
    </w:p>
    <w:p w14:paraId="5D086B2B" w14:textId="2E317801" w:rsidR="00A1449C" w:rsidRDefault="00A1449C" w:rsidP="00E02259">
      <w:pPr>
        <w:pStyle w:val="ListParagraph"/>
        <w:numPr>
          <w:ilvl w:val="0"/>
          <w:numId w:val="6"/>
        </w:numPr>
        <w:rPr>
          <w:rFonts w:asciiTheme="minorHAnsi" w:hAnsiTheme="minorHAnsi" w:cstheme="minorHAnsi"/>
        </w:rPr>
      </w:pPr>
      <w:r>
        <w:rPr>
          <w:rFonts w:asciiTheme="minorHAnsi" w:hAnsiTheme="minorHAnsi" w:cstheme="minorHAnsi"/>
        </w:rPr>
        <w:t>In looking at the laboratory results, we still need to bear in mind that no laboratory tests are perfect; although PCR is more specific, false positives and negatives do occur depending on assay and laboratory p</w:t>
      </w:r>
      <w:r w:rsidR="00E4270A">
        <w:rPr>
          <w:rFonts w:asciiTheme="minorHAnsi" w:hAnsiTheme="minorHAnsi" w:cstheme="minorHAnsi"/>
        </w:rPr>
        <w:t>roficiency and procedures.</w:t>
      </w:r>
    </w:p>
    <w:p w14:paraId="3AD5876B" w14:textId="315934CE" w:rsidR="006A7D53" w:rsidRDefault="006A7D53" w:rsidP="00E02259">
      <w:pPr>
        <w:pStyle w:val="ListParagraph"/>
        <w:numPr>
          <w:ilvl w:val="0"/>
          <w:numId w:val="6"/>
        </w:numPr>
        <w:rPr>
          <w:rFonts w:asciiTheme="minorHAnsi" w:hAnsiTheme="minorHAnsi" w:cstheme="minorHAnsi"/>
        </w:rPr>
      </w:pPr>
      <w:r>
        <w:rPr>
          <w:rFonts w:asciiTheme="minorHAnsi" w:hAnsiTheme="minorHAnsi" w:cstheme="minorHAnsi"/>
        </w:rPr>
        <w:t xml:space="preserve">For the review of variables on the </w:t>
      </w:r>
      <w:r w:rsidR="00E91FEB">
        <w:rPr>
          <w:rFonts w:asciiTheme="minorHAnsi" w:hAnsiTheme="minorHAnsi" w:cstheme="minorHAnsi"/>
        </w:rPr>
        <w:t>flowcharts (where Anneke had made annotations on the pdf)</w:t>
      </w:r>
    </w:p>
    <w:p w14:paraId="6FE49868" w14:textId="2987CEE6" w:rsidR="006A7D53" w:rsidRDefault="00E2336E" w:rsidP="00E2336E">
      <w:pPr>
        <w:pStyle w:val="ListParagraph"/>
        <w:numPr>
          <w:ilvl w:val="1"/>
          <w:numId w:val="6"/>
        </w:numPr>
        <w:rPr>
          <w:rFonts w:asciiTheme="minorHAnsi" w:hAnsiTheme="minorHAnsi" w:cstheme="minorHAnsi"/>
        </w:rPr>
      </w:pPr>
      <w:r>
        <w:rPr>
          <w:rFonts w:asciiTheme="minorHAnsi" w:hAnsiTheme="minorHAnsi" w:cstheme="minorHAnsi"/>
        </w:rPr>
        <w:t>Any IgG other than IgG3 should not be used as evidence of infection</w:t>
      </w:r>
    </w:p>
    <w:p w14:paraId="5A190886" w14:textId="42352D0E" w:rsidR="004221C5" w:rsidRDefault="001858BE" w:rsidP="00E2336E">
      <w:pPr>
        <w:pStyle w:val="ListParagraph"/>
        <w:numPr>
          <w:ilvl w:val="1"/>
          <w:numId w:val="6"/>
        </w:numPr>
        <w:rPr>
          <w:rFonts w:asciiTheme="minorHAnsi" w:hAnsiTheme="minorHAnsi" w:cstheme="minorHAnsi"/>
        </w:rPr>
      </w:pPr>
      <w:r>
        <w:rPr>
          <w:rFonts w:asciiTheme="minorHAnsi" w:hAnsiTheme="minorHAnsi" w:cstheme="minorHAnsi"/>
        </w:rPr>
        <w:t>“</w:t>
      </w:r>
      <w:r w:rsidR="004221C5">
        <w:rPr>
          <w:rFonts w:asciiTheme="minorHAnsi" w:hAnsiTheme="minorHAnsi" w:cstheme="minorHAnsi"/>
        </w:rPr>
        <w:t>Do we have any post-pregnancy serologic tests?</w:t>
      </w:r>
      <w:r>
        <w:rPr>
          <w:rFonts w:asciiTheme="minorHAnsi" w:hAnsiTheme="minorHAnsi" w:cstheme="minorHAnsi"/>
        </w:rPr>
        <w:t>”</w:t>
      </w:r>
      <w:r w:rsidR="004221C5">
        <w:rPr>
          <w:rFonts w:asciiTheme="minorHAnsi" w:hAnsiTheme="minorHAnsi" w:cstheme="minorHAnsi"/>
        </w:rPr>
        <w:t xml:space="preserve"> – yes, the</w:t>
      </w:r>
      <w:r w:rsidR="00E91FEB">
        <w:rPr>
          <w:rFonts w:asciiTheme="minorHAnsi" w:hAnsiTheme="minorHAnsi" w:cstheme="minorHAnsi"/>
        </w:rPr>
        <w:t>re is a variable for puerperal serologic test results</w:t>
      </w:r>
    </w:p>
    <w:p w14:paraId="77CC1221" w14:textId="77777777" w:rsidR="008B300E" w:rsidRPr="00961F33" w:rsidRDefault="008B300E" w:rsidP="00961F33">
      <w:pPr>
        <w:rPr>
          <w:rFonts w:asciiTheme="minorHAnsi" w:hAnsiTheme="minorHAnsi" w:cstheme="minorHAnsi"/>
        </w:rPr>
      </w:pPr>
    </w:p>
    <w:p w14:paraId="2F5747EA" w14:textId="6DFEA920" w:rsidR="00953D5E" w:rsidRDefault="00953D5E" w:rsidP="00953D5E">
      <w:pPr>
        <w:rPr>
          <w:rFonts w:asciiTheme="minorHAnsi" w:hAnsiTheme="minorHAnsi" w:cstheme="minorHAnsi"/>
        </w:rPr>
      </w:pPr>
    </w:p>
    <w:p w14:paraId="5DAB1900" w14:textId="57125257" w:rsidR="00953D5E" w:rsidRDefault="00953D5E" w:rsidP="00047311">
      <w:pPr>
        <w:pStyle w:val="ListParagraph"/>
        <w:numPr>
          <w:ilvl w:val="0"/>
          <w:numId w:val="5"/>
        </w:numPr>
        <w:rPr>
          <w:rFonts w:asciiTheme="minorHAnsi" w:hAnsiTheme="minorHAnsi" w:cstheme="minorHAnsi"/>
        </w:rPr>
      </w:pPr>
      <w:r>
        <w:rPr>
          <w:rFonts w:asciiTheme="minorHAnsi" w:hAnsiTheme="minorHAnsi" w:cstheme="minorHAnsi"/>
        </w:rPr>
        <w:t xml:space="preserve">AD question </w:t>
      </w:r>
      <w:r w:rsidR="00047311">
        <w:rPr>
          <w:rFonts w:asciiTheme="minorHAnsi" w:hAnsiTheme="minorHAnsi" w:cstheme="minorHAnsi"/>
        </w:rPr>
        <w:t xml:space="preserve">regarding </w:t>
      </w:r>
      <w:proofErr w:type="spellStart"/>
      <w:r w:rsidR="00047311">
        <w:rPr>
          <w:rFonts w:asciiTheme="minorHAnsi" w:hAnsiTheme="minorHAnsi" w:cstheme="minorHAnsi"/>
        </w:rPr>
        <w:t>fet_zikv</w:t>
      </w:r>
      <w:proofErr w:type="spellEnd"/>
      <w:r w:rsidR="00047311">
        <w:rPr>
          <w:rFonts w:asciiTheme="minorHAnsi" w:hAnsiTheme="minorHAnsi" w:cstheme="minorHAnsi"/>
        </w:rPr>
        <w:t xml:space="preserve"> variable: “</w:t>
      </w:r>
      <w:r w:rsidR="00747E3A" w:rsidRPr="00747E3A">
        <w:rPr>
          <w:rFonts w:asciiTheme="minorHAnsi" w:hAnsiTheme="minorHAnsi" w:cstheme="minorHAnsi"/>
        </w:rPr>
        <w:t>Do we also want to define this variable based on other variables? If so, how can we do it?</w:t>
      </w:r>
      <w:r w:rsidR="00747E3A">
        <w:rPr>
          <w:rFonts w:asciiTheme="minorHAnsi" w:hAnsiTheme="minorHAnsi" w:cstheme="minorHAnsi"/>
        </w:rPr>
        <w:t>”</w:t>
      </w:r>
    </w:p>
    <w:p w14:paraId="74EDC113" w14:textId="4B98AC0D" w:rsidR="006E517A" w:rsidRDefault="006E517A" w:rsidP="006E517A">
      <w:pPr>
        <w:rPr>
          <w:rFonts w:asciiTheme="minorHAnsi" w:hAnsiTheme="minorHAnsi" w:cstheme="minorHAnsi"/>
        </w:rPr>
      </w:pPr>
    </w:p>
    <w:p w14:paraId="6EC3C981" w14:textId="018795FF" w:rsidR="00CF5702" w:rsidRDefault="00CF5702" w:rsidP="006E517A">
      <w:pPr>
        <w:pStyle w:val="ListParagraph"/>
        <w:numPr>
          <w:ilvl w:val="0"/>
          <w:numId w:val="6"/>
        </w:numPr>
        <w:rPr>
          <w:rFonts w:asciiTheme="minorHAnsi" w:hAnsiTheme="minorHAnsi" w:cstheme="minorHAnsi"/>
        </w:rPr>
      </w:pPr>
      <w:r>
        <w:rPr>
          <w:rFonts w:asciiTheme="minorHAnsi" w:hAnsiTheme="minorHAnsi" w:cstheme="minorHAnsi"/>
        </w:rPr>
        <w:t>It is important to consider</w:t>
      </w:r>
      <w:r w:rsidR="00DA7FB8">
        <w:rPr>
          <w:rFonts w:asciiTheme="minorHAnsi" w:hAnsiTheme="minorHAnsi" w:cstheme="minorHAnsi"/>
        </w:rPr>
        <w:t xml:space="preserve"> whether this is an exposure variable (i.e., evidence of </w:t>
      </w:r>
      <w:r>
        <w:rPr>
          <w:rFonts w:asciiTheme="minorHAnsi" w:hAnsiTheme="minorHAnsi" w:cstheme="minorHAnsi"/>
        </w:rPr>
        <w:t xml:space="preserve">maternal </w:t>
      </w:r>
      <w:r w:rsidR="00DA7FB8">
        <w:rPr>
          <w:rFonts w:asciiTheme="minorHAnsi" w:hAnsiTheme="minorHAnsi" w:cstheme="minorHAnsi"/>
        </w:rPr>
        <w:t xml:space="preserve">infection having </w:t>
      </w:r>
      <w:r>
        <w:rPr>
          <w:rFonts w:asciiTheme="minorHAnsi" w:hAnsiTheme="minorHAnsi" w:cstheme="minorHAnsi"/>
        </w:rPr>
        <w:t>occurred in pregnancy) or an outcome variable (i.e., evidence of infection in the fetus/neonate)</w:t>
      </w:r>
    </w:p>
    <w:p w14:paraId="4F0369FE" w14:textId="77777777" w:rsidR="00CF5702" w:rsidRDefault="00031102" w:rsidP="00CF5702">
      <w:pPr>
        <w:pStyle w:val="ListParagraph"/>
        <w:numPr>
          <w:ilvl w:val="0"/>
          <w:numId w:val="6"/>
        </w:numPr>
        <w:rPr>
          <w:rFonts w:asciiTheme="minorHAnsi" w:hAnsiTheme="minorHAnsi" w:cstheme="minorHAnsi"/>
        </w:rPr>
      </w:pPr>
      <w:r>
        <w:rPr>
          <w:rFonts w:asciiTheme="minorHAnsi" w:hAnsiTheme="minorHAnsi" w:cstheme="minorHAnsi"/>
        </w:rPr>
        <w:t>There are difficulties in determining whether infection is fetal or maternal in many of the specimen types; if this is used as</w:t>
      </w:r>
      <w:r w:rsidR="00E33394">
        <w:rPr>
          <w:rFonts w:asciiTheme="minorHAnsi" w:hAnsiTheme="minorHAnsi" w:cstheme="minorHAnsi"/>
        </w:rPr>
        <w:t xml:space="preserve"> an exposure variable, i.e.,</w:t>
      </w:r>
      <w:r>
        <w:rPr>
          <w:rFonts w:asciiTheme="minorHAnsi" w:hAnsiTheme="minorHAnsi" w:cstheme="minorHAnsi"/>
        </w:rPr>
        <w:t xml:space="preserve"> evidence of maternal infection during pregnancy</w:t>
      </w:r>
      <w:r w:rsidR="007E3C6E">
        <w:rPr>
          <w:rFonts w:asciiTheme="minorHAnsi" w:hAnsiTheme="minorHAnsi" w:cstheme="minorHAnsi"/>
        </w:rPr>
        <w:t>, it doesn’t matter</w:t>
      </w:r>
      <w:r w:rsidR="00E33394">
        <w:rPr>
          <w:rFonts w:asciiTheme="minorHAnsi" w:hAnsiTheme="minorHAnsi" w:cstheme="minorHAnsi"/>
        </w:rPr>
        <w:t xml:space="preserve">. This is a different issue if this is to be used as an outcome variable, where there needs to be certainty of whether infection is confirmed </w:t>
      </w:r>
      <w:r w:rsidR="00B10734">
        <w:rPr>
          <w:rFonts w:asciiTheme="minorHAnsi" w:hAnsiTheme="minorHAnsi" w:cstheme="minorHAnsi"/>
        </w:rPr>
        <w:t>from fetal vs maternal sources.</w:t>
      </w:r>
      <w:r w:rsidR="00CF5702" w:rsidRPr="00CF5702">
        <w:rPr>
          <w:rFonts w:asciiTheme="minorHAnsi" w:hAnsiTheme="minorHAnsi" w:cstheme="minorHAnsi"/>
        </w:rPr>
        <w:t xml:space="preserve"> </w:t>
      </w:r>
    </w:p>
    <w:p w14:paraId="5E650AD3" w14:textId="753F2C3F" w:rsidR="00CF5702" w:rsidRDefault="00CF5702" w:rsidP="00CF5702">
      <w:pPr>
        <w:pStyle w:val="ListParagraph"/>
        <w:numPr>
          <w:ilvl w:val="0"/>
          <w:numId w:val="6"/>
        </w:numPr>
        <w:rPr>
          <w:rFonts w:asciiTheme="minorHAnsi" w:hAnsiTheme="minorHAnsi" w:cstheme="minorHAnsi"/>
        </w:rPr>
      </w:pPr>
      <w:r>
        <w:rPr>
          <w:rFonts w:asciiTheme="minorHAnsi" w:hAnsiTheme="minorHAnsi" w:cstheme="minorHAnsi"/>
        </w:rPr>
        <w:t>This variable was created because there are numerous variables related to fetal testing and those could not be collapsed into this one</w:t>
      </w:r>
      <w:r w:rsidR="007F61ED">
        <w:rPr>
          <w:rFonts w:asciiTheme="minorHAnsi" w:hAnsiTheme="minorHAnsi" w:cstheme="minorHAnsi"/>
        </w:rPr>
        <w:t xml:space="preserve">. Refers to whether the study considered fetal Zika virus infection. Once again, this does require </w:t>
      </w:r>
      <w:r w:rsidR="0078657C">
        <w:rPr>
          <w:rFonts w:asciiTheme="minorHAnsi" w:hAnsiTheme="minorHAnsi" w:cstheme="minorHAnsi"/>
        </w:rPr>
        <w:t>laboratory evidence of fetal infection (rather than just a report of yes/no without laboratory evidence of infection)</w:t>
      </w:r>
      <w:r w:rsidR="007F61ED">
        <w:rPr>
          <w:rFonts w:asciiTheme="minorHAnsi" w:hAnsiTheme="minorHAnsi" w:cstheme="minorHAnsi"/>
        </w:rPr>
        <w:t xml:space="preserve">. </w:t>
      </w:r>
    </w:p>
    <w:p w14:paraId="13915DA8" w14:textId="5E8BF4AD" w:rsidR="003C69B1" w:rsidRDefault="003C69B1" w:rsidP="00CF5702">
      <w:pPr>
        <w:pStyle w:val="ListParagraph"/>
        <w:numPr>
          <w:ilvl w:val="0"/>
          <w:numId w:val="6"/>
        </w:numPr>
        <w:rPr>
          <w:rFonts w:asciiTheme="minorHAnsi" w:hAnsiTheme="minorHAnsi" w:cstheme="minorHAnsi"/>
        </w:rPr>
      </w:pPr>
      <w:r>
        <w:rPr>
          <w:rFonts w:asciiTheme="minorHAnsi" w:hAnsiTheme="minorHAnsi" w:cstheme="minorHAnsi"/>
        </w:rPr>
        <w:t>There are numerous relevant variables</w:t>
      </w:r>
      <w:r w:rsidR="000F307D">
        <w:rPr>
          <w:rFonts w:asciiTheme="minorHAnsi" w:hAnsiTheme="minorHAnsi" w:cstheme="minorHAnsi"/>
        </w:rPr>
        <w:t xml:space="preserve"> (N=27)</w:t>
      </w:r>
      <w:r>
        <w:rPr>
          <w:rFonts w:asciiTheme="minorHAnsi" w:hAnsiTheme="minorHAnsi" w:cstheme="minorHAnsi"/>
        </w:rPr>
        <w:t xml:space="preserve"> but whether the data are available </w:t>
      </w:r>
      <w:r w:rsidR="000F307D">
        <w:rPr>
          <w:rFonts w:asciiTheme="minorHAnsi" w:hAnsiTheme="minorHAnsi" w:cstheme="minorHAnsi"/>
        </w:rPr>
        <w:t xml:space="preserve">or not is a different question </w:t>
      </w:r>
    </w:p>
    <w:p w14:paraId="6E94F8F7" w14:textId="655D34B7" w:rsidR="00031102" w:rsidRPr="00CF5702" w:rsidRDefault="00031102" w:rsidP="00CF5702">
      <w:pPr>
        <w:ind w:left="360"/>
        <w:rPr>
          <w:rFonts w:asciiTheme="minorHAnsi" w:hAnsiTheme="minorHAnsi" w:cstheme="minorHAnsi"/>
        </w:rPr>
      </w:pPr>
    </w:p>
    <w:sectPr w:rsidR="00031102" w:rsidRPr="00CF5702" w:rsidSect="00E14894">
      <w:pgSz w:w="16838" w:h="11906"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men, J.A.A. (Anneke)" w:date="2022-07-21T14:12:00Z" w:initials="DJ(">
    <w:p w14:paraId="68969AD3" w14:textId="77777777" w:rsidR="00F807CF" w:rsidRDefault="002522AD" w:rsidP="00B211FA">
      <w:r>
        <w:rPr>
          <w:rStyle w:val="CommentReference"/>
        </w:rPr>
        <w:annotationRef/>
      </w:r>
      <w:r w:rsidR="00F807CF">
        <w:rPr>
          <w:rFonts w:ascii="Calibri" w:eastAsia="Calibri" w:hAnsi="Calibri" w:cs="Calibri"/>
          <w:color w:val="000000"/>
          <w:sz w:val="20"/>
          <w:szCs w:val="20"/>
          <w:lang w:eastAsia="en-CA"/>
        </w:rPr>
        <w:t>We can try to construct this based on the individual test results. See the paper by Ricardo, I have tried to match the flow charts presented in the paper to variables in the dataset. Could you please check whether I did that correctly, and help me filling in the gaps?</w:t>
      </w:r>
    </w:p>
  </w:comment>
  <w:comment w:id="1" w:author="Ingrid Rabe" w:date="2022-08-08T18:58:00Z" w:initials="IBR">
    <w:p w14:paraId="6D896225" w14:textId="77777777" w:rsidR="00E93A93" w:rsidRDefault="00E93A93" w:rsidP="003E0791">
      <w:pPr>
        <w:pStyle w:val="CommentText"/>
      </w:pPr>
      <w:r>
        <w:rPr>
          <w:rStyle w:val="CommentReference"/>
        </w:rPr>
        <w:annotationRef/>
      </w:r>
      <w:r>
        <w:t>Please see notes below at end of document</w:t>
      </w:r>
    </w:p>
  </w:comment>
  <w:comment w:id="2" w:author="Damen, J.A.A. (Anneke)" w:date="2022-07-21T14:12:00Z" w:initials="DJ(">
    <w:p w14:paraId="298B45AB" w14:textId="2AA8ACDD" w:rsidR="008161DD" w:rsidRDefault="008161DD" w:rsidP="00751993">
      <w:r>
        <w:rPr>
          <w:rStyle w:val="CommentReference"/>
        </w:rPr>
        <w:annotationRef/>
      </w:r>
      <w:r>
        <w:rPr>
          <w:rFonts w:ascii="Calibri" w:eastAsia="Calibri" w:hAnsi="Calibri" w:cs="Calibri"/>
          <w:color w:val="000000"/>
          <w:sz w:val="20"/>
          <w:szCs w:val="20"/>
          <w:lang w:eastAsia="en-CA"/>
        </w:rPr>
        <w:t>Do we also want to define this variable based on other variables? If so, how can we do it?</w:t>
      </w:r>
    </w:p>
  </w:comment>
  <w:comment w:id="3" w:author="Ingrid Rabe" w:date="2022-08-08T18:59:00Z" w:initials="IBR">
    <w:p w14:paraId="5A283E8A" w14:textId="77777777" w:rsidR="00E93A93" w:rsidRDefault="00E93A93" w:rsidP="004D7BBB">
      <w:pPr>
        <w:pStyle w:val="CommentText"/>
      </w:pPr>
      <w:r>
        <w:rPr>
          <w:rStyle w:val="CommentReference"/>
        </w:rPr>
        <w:annotationRef/>
      </w:r>
      <w:r>
        <w:t>Please see notes below at end of document</w:t>
      </w:r>
    </w:p>
  </w:comment>
  <w:comment w:id="4" w:author="Damen, J.A.A. (Anneke)" w:date="2022-08-22T17:35:00Z" w:initials="DJ(">
    <w:p w14:paraId="008B69CA" w14:textId="77777777" w:rsidR="00A14CE9" w:rsidRDefault="00A14CE9" w:rsidP="00EA1E89">
      <w:r>
        <w:rPr>
          <w:rStyle w:val="CommentReference"/>
        </w:rPr>
        <w:annotationRef/>
      </w:r>
      <w:r>
        <w:rPr>
          <w:rFonts w:ascii="Calibri" w:eastAsia="Calibri" w:hAnsi="Calibri" w:cs="Calibri"/>
          <w:color w:val="000000"/>
          <w:sz w:val="20"/>
          <w:szCs w:val="20"/>
          <w:lang w:eastAsia="en-CA"/>
        </w:rPr>
        <w:t>Only use this variable!</w:t>
      </w:r>
    </w:p>
  </w:comment>
  <w:comment w:id="6" w:author="Damen, J.A.A. (Anneke)" w:date="2022-07-21T14:20:00Z" w:initials="DJ(">
    <w:p w14:paraId="208C3073" w14:textId="1A83E12A" w:rsidR="00BA17CD" w:rsidRDefault="00BA17CD" w:rsidP="0063615C">
      <w:r>
        <w:rPr>
          <w:rStyle w:val="CommentReference"/>
        </w:rPr>
        <w:annotationRef/>
      </w:r>
      <w:r>
        <w:rPr>
          <w:rFonts w:ascii="Calibri" w:eastAsia="Calibri" w:hAnsi="Calibri" w:cs="Calibri"/>
          <w:color w:val="000000"/>
          <w:sz w:val="20"/>
          <w:szCs w:val="20"/>
          <w:lang w:eastAsia="en-CA"/>
        </w:rPr>
        <w:t>Please confirm if we can indeed compute it like this.</w:t>
      </w:r>
    </w:p>
  </w:comment>
  <w:comment w:id="7" w:author="MC" w:date="2022-08-01T13:42:00Z" w:initials="MCM">
    <w:p w14:paraId="47F995A6" w14:textId="77777777" w:rsidR="00480779" w:rsidRDefault="00480779" w:rsidP="00583A9C">
      <w:r>
        <w:rPr>
          <w:rStyle w:val="CommentReference"/>
        </w:rPr>
        <w:annotationRef/>
      </w:r>
      <w:r>
        <w:rPr>
          <w:rFonts w:ascii="Calibri" w:eastAsia="Calibri" w:hAnsi="Calibri" w:cs="Calibri"/>
          <w:color w:val="000000"/>
          <w:sz w:val="20"/>
          <w:szCs w:val="20"/>
          <w:lang w:eastAsia="en-CA"/>
        </w:rPr>
        <w:t>in case of misingness,could only use if loss_etiology= 1 to impute miscarriage 1, maybe loss_etiology= 3  could be used if confirmed still birth and not loss, because loss needs to be confirmed with GA.</w:t>
      </w:r>
    </w:p>
  </w:comment>
  <w:comment w:id="12" w:author="Damen, J.A.A. (Anneke)" w:date="2022-07-21T14:20:00Z" w:initials="DJ(">
    <w:p w14:paraId="1DA189D9" w14:textId="729F8E1A" w:rsidR="00F33F63" w:rsidRDefault="00F33F63" w:rsidP="00F33F63">
      <w:r>
        <w:rPr>
          <w:rStyle w:val="CommentReference"/>
        </w:rPr>
        <w:annotationRef/>
      </w:r>
      <w:r>
        <w:rPr>
          <w:rFonts w:ascii="Calibri" w:eastAsia="Calibri" w:hAnsi="Calibri" w:cs="Calibri"/>
          <w:color w:val="000000"/>
          <w:sz w:val="20"/>
          <w:szCs w:val="20"/>
          <w:lang w:eastAsia="en-CA"/>
        </w:rPr>
        <w:t>Please confirm if we can indeed compute it like this.</w:t>
      </w:r>
    </w:p>
  </w:comment>
  <w:comment w:id="19" w:author="Damen, J.A.A. (Anneke)" w:date="2022-08-22T17:45:00Z" w:initials="DJ(">
    <w:p w14:paraId="22E4E0E0" w14:textId="77777777" w:rsidR="002E1156" w:rsidRDefault="002E1156" w:rsidP="00B57A42">
      <w:r>
        <w:rPr>
          <w:rStyle w:val="CommentReference"/>
        </w:rPr>
        <w:annotationRef/>
      </w:r>
      <w:r>
        <w:rPr>
          <w:rFonts w:ascii="Calibri" w:eastAsia="Calibri" w:hAnsi="Calibri" w:cs="Calibri"/>
          <w:color w:val="000000"/>
          <w:sz w:val="20"/>
          <w:szCs w:val="20"/>
          <w:lang w:eastAsia="en-CA"/>
        </w:rPr>
        <w:t>Check new data dictionary! There is now also a 4th level.</w:t>
      </w:r>
    </w:p>
  </w:comment>
  <w:comment w:id="20" w:author="Damen, J.A.A. (Anneke)" w:date="2022-07-21T15:18:00Z" w:initials="DJ(">
    <w:p w14:paraId="4028F8DA" w14:textId="5DDE9BC2" w:rsidR="007126DA" w:rsidRDefault="007126DA" w:rsidP="00A01E51">
      <w:r>
        <w:rPr>
          <w:rStyle w:val="CommentReference"/>
        </w:rPr>
        <w:annotationRef/>
      </w:r>
      <w:r>
        <w:rPr>
          <w:rFonts w:ascii="Calibri" w:eastAsia="Calibri" w:hAnsi="Calibri" w:cs="Calibri"/>
          <w:color w:val="000000"/>
          <w:sz w:val="20"/>
          <w:szCs w:val="20"/>
          <w:lang w:eastAsia="en-CA"/>
        </w:rPr>
        <w:t>I see we also have the variable pretermlabor in the dataset. Can we use that for any of the outcomes? Maybe for fetal loss?</w:t>
      </w:r>
    </w:p>
  </w:comment>
  <w:comment w:id="21" w:author="MC" w:date="2022-08-01T11:39:00Z" w:initials="MCM">
    <w:p w14:paraId="138D607E" w14:textId="77777777" w:rsidR="00586164" w:rsidRDefault="00997798" w:rsidP="00243EDD">
      <w:r>
        <w:rPr>
          <w:rStyle w:val="CommentReference"/>
        </w:rPr>
        <w:annotationRef/>
      </w:r>
      <w:r w:rsidR="00586164">
        <w:rPr>
          <w:rFonts w:ascii="Calibri" w:eastAsia="Calibri" w:hAnsi="Calibri" w:cs="Calibri"/>
          <w:color w:val="000000"/>
          <w:sz w:val="20"/>
          <w:szCs w:val="20"/>
          <w:lang w:eastAsia="en-CA"/>
        </w:rPr>
        <w:t>These two are different outcomes. A live birth could have occurred after 20 weeks but before 36 weeks and it’s preterm labor, which is an outcome. But it could be also a stillbirt. both variables contribute to different but potentially simultaneous outcomes.</w:t>
      </w:r>
    </w:p>
  </w:comment>
  <w:comment w:id="22" w:author="MC" w:date="2022-08-01T11:44:00Z" w:initials="MCM">
    <w:p w14:paraId="35DA4AFF" w14:textId="77777777" w:rsidR="001F353D" w:rsidRDefault="001F353D" w:rsidP="003A2134">
      <w:r>
        <w:rPr>
          <w:rStyle w:val="CommentReference"/>
        </w:rPr>
        <w:annotationRef/>
      </w:r>
      <w:r>
        <w:rPr>
          <w:rFonts w:ascii="Calibri" w:eastAsia="Calibri" w:hAnsi="Calibri" w:cs="Calibri"/>
          <w:color w:val="000000"/>
          <w:sz w:val="20"/>
          <w:szCs w:val="20"/>
          <w:lang w:eastAsia="en-CA"/>
        </w:rPr>
        <w:t>This is, a preterm labor is a separate outcome that could be or not a los in the end.</w:t>
      </w:r>
    </w:p>
  </w:comment>
  <w:comment w:id="23" w:author="Damen, J.A.A. (Anneke)" w:date="2022-08-22T17:41:00Z" w:initials="DJ(">
    <w:p w14:paraId="52ECDB60" w14:textId="77777777" w:rsidR="00364E59" w:rsidRDefault="00364E59" w:rsidP="005851DA">
      <w:r>
        <w:rPr>
          <w:rStyle w:val="CommentReference"/>
        </w:rPr>
        <w:annotationRef/>
      </w:r>
      <w:r>
        <w:rPr>
          <w:rFonts w:ascii="Calibri" w:eastAsia="Calibri" w:hAnsi="Calibri" w:cs="Calibri"/>
          <w:color w:val="000000"/>
          <w:sz w:val="20"/>
          <w:szCs w:val="20"/>
          <w:lang w:eastAsia="en-CA"/>
        </w:rPr>
        <w:t>Combine loss with loss_ga -&gt; it should be a loss after 20 weeks GA.</w:t>
      </w:r>
    </w:p>
  </w:comment>
  <w:comment w:id="24" w:author="Damen, J.A.A. (Anneke)" w:date="2022-07-21T14:20:00Z" w:initials="DJ(">
    <w:p w14:paraId="196842E7" w14:textId="03F4DC56" w:rsidR="00BA17CD" w:rsidRDefault="00BA17CD" w:rsidP="0063615C">
      <w:r>
        <w:rPr>
          <w:rStyle w:val="CommentReference"/>
        </w:rPr>
        <w:annotationRef/>
      </w:r>
      <w:r>
        <w:rPr>
          <w:rFonts w:ascii="Calibri" w:eastAsia="Calibri" w:hAnsi="Calibri" w:cs="Calibri"/>
          <w:color w:val="000000"/>
          <w:sz w:val="20"/>
          <w:szCs w:val="20"/>
          <w:lang w:eastAsia="en-CA"/>
        </w:rPr>
        <w:t>Please confirm if we can indeed compute it like this.</w:t>
      </w:r>
    </w:p>
  </w:comment>
  <w:comment w:id="25" w:author="MC" w:date="2022-08-01T11:47:00Z" w:initials="MCM">
    <w:p w14:paraId="65EC1DEB" w14:textId="77777777" w:rsidR="00CE0991" w:rsidRDefault="00CE0991" w:rsidP="00046CAB">
      <w:r>
        <w:rPr>
          <w:rStyle w:val="CommentReference"/>
        </w:rPr>
        <w:annotationRef/>
      </w:r>
      <w:r>
        <w:rPr>
          <w:rFonts w:ascii="Calibri" w:eastAsia="Calibri" w:hAnsi="Calibri" w:cs="Calibri"/>
          <w:color w:val="000000"/>
          <w:sz w:val="20"/>
          <w:szCs w:val="20"/>
          <w:lang w:eastAsia="en-CA"/>
        </w:rPr>
        <w:t>if loss_etiology=1, 2 or 3 -&gt; loss=1</w:t>
      </w:r>
    </w:p>
    <w:p w14:paraId="7884C438" w14:textId="77777777" w:rsidR="00CE0991" w:rsidRDefault="00CE0991" w:rsidP="00046CAB">
      <w:r>
        <w:rPr>
          <w:rFonts w:ascii="Calibri" w:eastAsia="Calibri" w:hAnsi="Calibri" w:cs="Calibri"/>
          <w:color w:val="000000"/>
          <w:sz w:val="20"/>
          <w:szCs w:val="20"/>
          <w:lang w:eastAsia="en-CA"/>
        </w:rPr>
        <w:t>if loss_etiology=0 -&gt; loss= 0</w:t>
      </w:r>
    </w:p>
  </w:comment>
  <w:comment w:id="26" w:author="MC" w:date="2022-08-01T11:47:00Z" w:initials="MCM">
    <w:p w14:paraId="26D36432" w14:textId="77777777" w:rsidR="00661A18" w:rsidRDefault="00661A18" w:rsidP="001829C9">
      <w:r>
        <w:rPr>
          <w:rStyle w:val="CommentReference"/>
        </w:rPr>
        <w:annotationRef/>
      </w:r>
      <w:r>
        <w:rPr>
          <w:rFonts w:ascii="Calibri" w:eastAsia="Calibri" w:hAnsi="Calibri" w:cs="Calibri"/>
          <w:color w:val="000000"/>
          <w:sz w:val="20"/>
          <w:szCs w:val="20"/>
          <w:lang w:eastAsia="en-CA"/>
        </w:rPr>
        <w:t>Here the loss is anything that is not a live birth.</w:t>
      </w:r>
    </w:p>
  </w:comment>
  <w:comment w:id="34" w:author="Damen, J.A.A. (Anneke)" w:date="2022-07-21T14:30:00Z" w:initials="DJ(">
    <w:p w14:paraId="6FBA4BFF" w14:textId="0CE3983C" w:rsidR="00774E70" w:rsidRDefault="00774E70" w:rsidP="002371B3">
      <w:r>
        <w:rPr>
          <w:rStyle w:val="CommentReference"/>
        </w:rPr>
        <w:annotationRef/>
      </w:r>
      <w:r>
        <w:rPr>
          <w:rFonts w:ascii="Calibri" w:eastAsia="Calibri" w:hAnsi="Calibri" w:cs="Calibri"/>
          <w:color w:val="000000"/>
          <w:sz w:val="20"/>
          <w:szCs w:val="20"/>
          <w:lang w:eastAsia="en-CA"/>
        </w:rPr>
        <w:t>Can we use these to combine with fet_micro to construct one variable related to fetal microcephaly yes/no?</w:t>
      </w:r>
      <w:r>
        <w:rPr>
          <w:rFonts w:ascii="Calibri" w:eastAsia="Calibri" w:hAnsi="Calibri" w:cs="Calibri"/>
          <w:color w:val="000000"/>
          <w:sz w:val="20"/>
          <w:szCs w:val="20"/>
          <w:lang w:eastAsia="en-CA"/>
        </w:rPr>
        <w:cr/>
        <w:t>What should we do if some variables indicate microcephaly while others state normocephaly (for the same fetus)? Which variable then has priority?</w:t>
      </w:r>
    </w:p>
  </w:comment>
  <w:comment w:id="35" w:author="MC" w:date="2022-08-01T11:53:00Z" w:initials="MCM">
    <w:p w14:paraId="018F2A31" w14:textId="77777777" w:rsidR="00D603A1" w:rsidRDefault="00164D44" w:rsidP="00812290">
      <w:r>
        <w:rPr>
          <w:rStyle w:val="CommentReference"/>
        </w:rPr>
        <w:annotationRef/>
      </w:r>
      <w:r w:rsidR="00D603A1">
        <w:rPr>
          <w:rFonts w:ascii="Calibri" w:eastAsia="Calibri" w:hAnsi="Calibri" w:cs="Calibri"/>
          <w:color w:val="000000"/>
          <w:sz w:val="20"/>
          <w:szCs w:val="20"/>
          <w:lang w:eastAsia="en-CA"/>
        </w:rPr>
        <w:t>Yes, these three variables could combined. However it is important to keep the temporality accounted for in the analysis. So it’ll be preferred to use the variables for each trimester. or if not feasible the latest one (most recent)</w:t>
      </w:r>
    </w:p>
  </w:comment>
  <w:comment w:id="36" w:author="Damen, J.A.A. (Anneke)" w:date="2022-07-21T14:35:00Z" w:initials="DJ(">
    <w:p w14:paraId="138D5215" w14:textId="0714163A" w:rsidR="00774E70" w:rsidRDefault="00774E70" w:rsidP="00ED166E">
      <w:r>
        <w:rPr>
          <w:rStyle w:val="CommentReference"/>
        </w:rPr>
        <w:annotationRef/>
      </w:r>
      <w:r>
        <w:rPr>
          <w:rFonts w:ascii="Calibri" w:eastAsia="Calibri" w:hAnsi="Calibri" w:cs="Calibri"/>
          <w:color w:val="000000"/>
          <w:sz w:val="20"/>
          <w:szCs w:val="20"/>
          <w:lang w:eastAsia="en-CA"/>
        </w:rPr>
        <w:t>Please skip this for now, I will have a look at it after we finished the other outcome variables.</w:t>
      </w:r>
    </w:p>
  </w:comment>
  <w:comment w:id="37" w:author="Damen, J.A.A. (Anneke)" w:date="2022-08-22T17:57:00Z" w:initials="DJ(">
    <w:p w14:paraId="3199BFD5" w14:textId="77777777" w:rsidR="00BF18C4" w:rsidRDefault="00BF18C4" w:rsidP="00203419">
      <w:r>
        <w:rPr>
          <w:rStyle w:val="CommentReference"/>
        </w:rPr>
        <w:annotationRef/>
      </w:r>
      <w:r>
        <w:rPr>
          <w:rFonts w:ascii="Calibri" w:eastAsia="Calibri" w:hAnsi="Calibri" w:cs="Calibri"/>
          <w:color w:val="000000"/>
          <w:sz w:val="20"/>
          <w:szCs w:val="20"/>
          <w:lang w:eastAsia="en-CA"/>
        </w:rPr>
        <w:t>We do not have information of sufficient quality for this variable, so we drop it from analyses.</w:t>
      </w:r>
    </w:p>
  </w:comment>
  <w:comment w:id="38" w:author="Damen, J.A.A. (Anneke)" w:date="2022-07-21T14:39:00Z" w:initials="DJ(">
    <w:p w14:paraId="4C83B139" w14:textId="35914129" w:rsidR="00774E70" w:rsidRDefault="00774E70" w:rsidP="00B57FEC">
      <w:r>
        <w:rPr>
          <w:rStyle w:val="CommentReference"/>
        </w:rPr>
        <w:annotationRef/>
      </w:r>
      <w:r>
        <w:rPr>
          <w:rFonts w:ascii="Calibri" w:eastAsia="Calibri" w:hAnsi="Calibri" w:cs="Calibri"/>
          <w:color w:val="000000"/>
          <w:sz w:val="20"/>
          <w:szCs w:val="20"/>
          <w:lang w:eastAsia="en-CA"/>
        </w:rPr>
        <w:t>Please confirm whether this is OK.</w:t>
      </w:r>
    </w:p>
  </w:comment>
  <w:comment w:id="39" w:author="MC" w:date="2022-08-01T11:58:00Z" w:initials="MCM">
    <w:p w14:paraId="5E9BE13F" w14:textId="77777777" w:rsidR="00B778FA" w:rsidRDefault="003600C9" w:rsidP="00E2053E">
      <w:r>
        <w:rPr>
          <w:rStyle w:val="CommentReference"/>
        </w:rPr>
        <w:annotationRef/>
      </w:r>
      <w:r w:rsidR="00B778FA">
        <w:rPr>
          <w:rFonts w:ascii="Calibri" w:eastAsia="Calibri" w:hAnsi="Calibri" w:cs="Calibri"/>
          <w:color w:val="000000"/>
          <w:sz w:val="20"/>
          <w:szCs w:val="20"/>
          <w:lang w:eastAsia="en-CA"/>
        </w:rPr>
        <w:t>We don’t think we could combine these variables for “induced abortion”</w:t>
      </w:r>
    </w:p>
  </w:comment>
  <w:comment w:id="40" w:author="Damen, J.A.A. (Anneke)" w:date="2022-07-21T14:38:00Z" w:initials="DJ(">
    <w:p w14:paraId="5391B8F9" w14:textId="342D64C2" w:rsidR="00774E70" w:rsidRDefault="00774E70" w:rsidP="007737AC">
      <w:r>
        <w:rPr>
          <w:rStyle w:val="CommentReference"/>
        </w:rPr>
        <w:annotationRef/>
      </w:r>
      <w:r>
        <w:rPr>
          <w:rFonts w:ascii="Calibri" w:eastAsia="Calibri" w:hAnsi="Calibri" w:cs="Calibri"/>
          <w:color w:val="000000"/>
          <w:sz w:val="20"/>
          <w:szCs w:val="20"/>
          <w:lang w:eastAsia="en-CA"/>
        </w:rPr>
        <w:t>Please confirm.</w:t>
      </w:r>
    </w:p>
  </w:comment>
  <w:comment w:id="41" w:author="Damen, J.A.A. (Anneke)" w:date="2022-07-21T14:40:00Z" w:initials="DJ(">
    <w:p w14:paraId="6E271F69" w14:textId="77777777" w:rsidR="00774E70" w:rsidRDefault="00774E70" w:rsidP="00B87CE7">
      <w:r>
        <w:rPr>
          <w:rStyle w:val="CommentReference"/>
        </w:rPr>
        <w:annotationRef/>
      </w:r>
      <w:r>
        <w:rPr>
          <w:rFonts w:ascii="Calibri" w:eastAsia="Calibri" w:hAnsi="Calibri" w:cs="Calibri"/>
          <w:color w:val="000000"/>
          <w:sz w:val="20"/>
          <w:szCs w:val="20"/>
          <w:lang w:eastAsia="en-CA"/>
        </w:rPr>
        <w:t>Are there any other ways to construct this variable?</w:t>
      </w:r>
    </w:p>
  </w:comment>
  <w:comment w:id="42" w:author="Damen, J.A.A. (Anneke)" w:date="2022-07-21T14:50:00Z" w:initials="DJ(">
    <w:p w14:paraId="62D4A9F1" w14:textId="77777777" w:rsidR="00E62475" w:rsidRDefault="00E62475" w:rsidP="0024390A">
      <w:r>
        <w:rPr>
          <w:rStyle w:val="CommentReference"/>
        </w:rPr>
        <w:annotationRef/>
      </w:r>
      <w:r>
        <w:rPr>
          <w:rFonts w:ascii="Calibri" w:eastAsia="Calibri" w:hAnsi="Calibri" w:cs="Calibri"/>
          <w:color w:val="000000"/>
          <w:sz w:val="20"/>
          <w:szCs w:val="20"/>
          <w:lang w:eastAsia="en-CA"/>
        </w:rPr>
        <w:t>Do you agree?</w:t>
      </w:r>
    </w:p>
  </w:comment>
  <w:comment w:id="43" w:author="Damen, J.A.A. (Anneke)" w:date="2022-07-21T14:50:00Z" w:initials="DJ(">
    <w:p w14:paraId="1EB4D23B" w14:textId="77777777" w:rsidR="00E62475" w:rsidRDefault="00E62475" w:rsidP="00F90C45">
      <w:r>
        <w:rPr>
          <w:rStyle w:val="CommentReference"/>
        </w:rPr>
        <w:annotationRef/>
      </w:r>
      <w:r>
        <w:rPr>
          <w:rFonts w:ascii="Calibri" w:eastAsia="Calibri" w:hAnsi="Calibri" w:cs="Calibri"/>
          <w:color w:val="000000"/>
          <w:sz w:val="20"/>
          <w:szCs w:val="20"/>
          <w:lang w:eastAsia="en-CA"/>
        </w:rPr>
        <w:t>Can we also use ch_othabnorm and ch_otabnorm_spec?</w:t>
      </w:r>
    </w:p>
  </w:comment>
  <w:comment w:id="44" w:author="Damen, J.A.A. (Anneke)" w:date="2022-07-21T14:51:00Z" w:initials="DJ(">
    <w:p w14:paraId="42FD3280" w14:textId="77777777" w:rsidR="00E62475" w:rsidRDefault="00E62475" w:rsidP="00DF18BB">
      <w:r>
        <w:rPr>
          <w:rStyle w:val="CommentReference"/>
        </w:rPr>
        <w:annotationRef/>
      </w:r>
      <w:r>
        <w:rPr>
          <w:rFonts w:ascii="Calibri" w:eastAsia="Calibri" w:hAnsi="Calibri" w:cs="Calibri"/>
          <w:color w:val="000000"/>
          <w:sz w:val="20"/>
          <w:szCs w:val="20"/>
          <w:lang w:eastAsia="en-CA"/>
        </w:rPr>
        <w:t>Please confirm</w:t>
      </w:r>
    </w:p>
  </w:comment>
  <w:comment w:id="45" w:author="Damen, J.A.A. (Anneke)" w:date="2022-07-21T15:05:00Z" w:initials="DJ(">
    <w:p w14:paraId="00D7AFC3" w14:textId="77777777" w:rsidR="00A26A83" w:rsidRDefault="00A26A83" w:rsidP="000C5B2D">
      <w:r>
        <w:rPr>
          <w:rStyle w:val="CommentReference"/>
        </w:rPr>
        <w:annotationRef/>
      </w:r>
      <w:r>
        <w:rPr>
          <w:rFonts w:ascii="Calibri" w:eastAsia="Calibri" w:hAnsi="Calibri" w:cs="Calibri"/>
          <w:color w:val="000000"/>
          <w:sz w:val="20"/>
          <w:szCs w:val="20"/>
          <w:lang w:eastAsia="en-CA"/>
        </w:rPr>
        <w:t>Do you agree? Do you miss any variables?</w:t>
      </w:r>
    </w:p>
  </w:comment>
  <w:comment w:id="46" w:author="Damen, J.A.A. (Anneke)" w:date="2022-07-21T14:51:00Z" w:initials="DJ(">
    <w:p w14:paraId="05B2E5D2" w14:textId="01DFEB06" w:rsidR="00E62475" w:rsidRDefault="00E62475" w:rsidP="00CB222F">
      <w:r>
        <w:rPr>
          <w:rStyle w:val="CommentReference"/>
        </w:rPr>
        <w:annotationRef/>
      </w:r>
      <w:r>
        <w:rPr>
          <w:rFonts w:ascii="Calibri" w:eastAsia="Calibri" w:hAnsi="Calibri" w:cs="Calibri"/>
          <w:color w:val="000000"/>
          <w:sz w:val="20"/>
          <w:szCs w:val="20"/>
          <w:lang w:eastAsia="en-CA"/>
        </w:rPr>
        <w:t>Please confirm</w:t>
      </w:r>
    </w:p>
  </w:comment>
  <w:comment w:id="47" w:author="Damen, J.A.A. (Anneke)" w:date="2022-07-21T14:51:00Z" w:initials="DJ(">
    <w:p w14:paraId="4E0F31D2" w14:textId="77777777" w:rsidR="00E62475" w:rsidRDefault="00E62475" w:rsidP="00642165">
      <w:r>
        <w:rPr>
          <w:rStyle w:val="CommentReference"/>
        </w:rPr>
        <w:annotationRef/>
      </w:r>
      <w:r>
        <w:rPr>
          <w:rFonts w:ascii="Calibri" w:eastAsia="Calibri" w:hAnsi="Calibri" w:cs="Calibri"/>
          <w:color w:val="000000"/>
          <w:sz w:val="20"/>
          <w:szCs w:val="20"/>
          <w:lang w:eastAsia="en-CA"/>
        </w:rPr>
        <w:t>Please confirm</w:t>
      </w:r>
    </w:p>
  </w:comment>
  <w:comment w:id="48" w:author="Damen, J.A.A. (Anneke)" w:date="2022-07-21T15:09:00Z" w:initials="DJ(">
    <w:p w14:paraId="3F8346E3" w14:textId="77777777" w:rsidR="000604B3" w:rsidRDefault="000604B3" w:rsidP="007068AE">
      <w:r>
        <w:rPr>
          <w:rStyle w:val="CommentReference"/>
        </w:rPr>
        <w:annotationRef/>
      </w:r>
      <w:r>
        <w:rPr>
          <w:rFonts w:ascii="Calibri" w:eastAsia="Calibri" w:hAnsi="Calibri" w:cs="Calibri"/>
          <w:color w:val="000000"/>
          <w:sz w:val="20"/>
          <w:szCs w:val="20"/>
          <w:lang w:eastAsia="en-CA"/>
        </w:rPr>
        <w:t>Do you agree? Are there any other variables we can use here?</w:t>
      </w:r>
    </w:p>
  </w:comment>
  <w:comment w:id="49" w:author="Damen, J.A.A. (Anneke)" w:date="2022-07-21T15:11:00Z" w:initials="DJ(">
    <w:p w14:paraId="130A3F1A" w14:textId="77777777" w:rsidR="000604B3" w:rsidRDefault="000604B3" w:rsidP="00957908">
      <w:r>
        <w:rPr>
          <w:rStyle w:val="CommentReference"/>
        </w:rPr>
        <w:annotationRef/>
      </w:r>
      <w:r>
        <w:rPr>
          <w:rFonts w:ascii="Calibri" w:eastAsia="Calibri" w:hAnsi="Calibri" w:cs="Calibri"/>
          <w:color w:val="000000"/>
          <w:sz w:val="20"/>
          <w:szCs w:val="20"/>
          <w:lang w:eastAsia="en-CA"/>
        </w:rPr>
        <w:t>Do you agree? Any other relevant variables?</w:t>
      </w:r>
    </w:p>
  </w:comment>
  <w:comment w:id="50" w:author="Damen, J.A.A. (Anneke)" w:date="2022-07-21T15:16:00Z" w:initials="DJ(">
    <w:p w14:paraId="74F4EF9D" w14:textId="77777777" w:rsidR="00241753" w:rsidRDefault="00241753" w:rsidP="008412A1">
      <w:r>
        <w:rPr>
          <w:rStyle w:val="CommentReference"/>
        </w:rPr>
        <w:annotationRef/>
      </w:r>
      <w:r>
        <w:rPr>
          <w:rFonts w:ascii="Calibri" w:eastAsia="Calibri" w:hAnsi="Calibri" w:cs="Calibri"/>
          <w:color w:val="000000"/>
          <w:sz w:val="20"/>
          <w:szCs w:val="20"/>
          <w:lang w:eastAsia="en-CA"/>
        </w:rPr>
        <w:t>Agree? Suggestions?</w:t>
      </w:r>
    </w:p>
  </w:comment>
  <w:comment w:id="51" w:author="Damen, J.A.A. (Anneke)" w:date="2022-07-21T14:51:00Z" w:initials="DJ(">
    <w:p w14:paraId="60A604B0" w14:textId="30946F5E" w:rsidR="00E62475" w:rsidRDefault="00E62475" w:rsidP="004E41C7">
      <w:r>
        <w:rPr>
          <w:rStyle w:val="CommentReference"/>
        </w:rPr>
        <w:annotationRef/>
      </w:r>
      <w:r>
        <w:rPr>
          <w:rFonts w:ascii="Calibri" w:eastAsia="Calibri" w:hAnsi="Calibri" w:cs="Calibri"/>
          <w:color w:val="000000"/>
          <w:sz w:val="20"/>
          <w:szCs w:val="20"/>
          <w:lang w:eastAsia="en-CA"/>
        </w:rPr>
        <w:t>Please confirm</w:t>
      </w:r>
    </w:p>
  </w:comment>
  <w:comment w:id="52" w:author="Damen, J.A.A. (Anneke)" w:date="2022-07-21T14:51:00Z" w:initials="DJ(">
    <w:p w14:paraId="3F07CF68" w14:textId="77777777" w:rsidR="00E62475" w:rsidRDefault="00E62475" w:rsidP="00D23535">
      <w:r>
        <w:rPr>
          <w:rStyle w:val="CommentReference"/>
        </w:rPr>
        <w:annotationRef/>
      </w:r>
      <w:r>
        <w:rPr>
          <w:rFonts w:ascii="Calibri" w:eastAsia="Calibri" w:hAnsi="Calibri" w:cs="Calibri"/>
          <w:color w:val="000000"/>
          <w:sz w:val="20"/>
          <w:szCs w:val="20"/>
          <w:lang w:eastAsia="en-CA"/>
        </w:rPr>
        <w:t>Please confirm</w:t>
      </w:r>
    </w:p>
  </w:comment>
  <w:comment w:id="53" w:author="Damen, J.A.A. (Anneke)" w:date="2022-07-21T14:51:00Z" w:initials="DJ(">
    <w:p w14:paraId="7E76EDE4" w14:textId="77777777" w:rsidR="00E62475" w:rsidRDefault="00E62475" w:rsidP="0025183D">
      <w:r>
        <w:rPr>
          <w:rStyle w:val="CommentReference"/>
        </w:rPr>
        <w:annotationRef/>
      </w:r>
      <w:r>
        <w:rPr>
          <w:rFonts w:ascii="Calibri" w:eastAsia="Calibri" w:hAnsi="Calibri" w:cs="Calibri"/>
          <w:color w:val="000000"/>
          <w:sz w:val="20"/>
          <w:szCs w:val="20"/>
          <w:lang w:eastAsia="en-CA"/>
        </w:rPr>
        <w:t>Please confirm</w:t>
      </w:r>
    </w:p>
  </w:comment>
  <w:comment w:id="54" w:author="Damen, J.A.A. (Anneke)" w:date="2022-07-21T15:22:00Z" w:initials="DJ(">
    <w:p w14:paraId="6519A59E" w14:textId="77777777" w:rsidR="007126DA" w:rsidRDefault="007126DA" w:rsidP="0055681C">
      <w:r>
        <w:rPr>
          <w:rStyle w:val="CommentReference"/>
        </w:rPr>
        <w:annotationRef/>
      </w:r>
      <w:r>
        <w:rPr>
          <w:rFonts w:ascii="Calibri" w:eastAsia="Calibri" w:hAnsi="Calibri" w:cs="Calibri"/>
          <w:color w:val="000000"/>
          <w:sz w:val="20"/>
          <w:szCs w:val="20"/>
          <w:lang w:eastAsia="en-CA"/>
        </w:rPr>
        <w:t>Can we also use occupation to construct this variable? Or is set sufficient? (89.7% missing values so it is unlikely that we can include it in our imputation model…</w:t>
      </w:r>
    </w:p>
  </w:comment>
  <w:comment w:id="55" w:author="Damen, J.A.A. (Anneke)" w:date="2022-07-21T15:39:00Z" w:initials="DJ(">
    <w:p w14:paraId="23EEE364" w14:textId="77777777" w:rsidR="00487AC5" w:rsidRDefault="00487AC5" w:rsidP="008F4CDD">
      <w:r>
        <w:rPr>
          <w:rStyle w:val="CommentReference"/>
        </w:rPr>
        <w:annotationRef/>
      </w:r>
      <w:r>
        <w:rPr>
          <w:rFonts w:ascii="Calibri" w:eastAsia="Calibri" w:hAnsi="Calibri" w:cs="Calibri"/>
          <w:color w:val="000000"/>
          <w:sz w:val="20"/>
          <w:szCs w:val="20"/>
          <w:lang w:eastAsia="en-CA"/>
        </w:rPr>
        <w:t>Do you agree? Any suggestions?</w:t>
      </w:r>
    </w:p>
  </w:comment>
  <w:comment w:id="56" w:author="Damen, J.A.A. (Anneke)" w:date="2022-07-21T15:39:00Z" w:initials="DJ(">
    <w:p w14:paraId="737CE23C" w14:textId="67E06499" w:rsidR="00487AC5" w:rsidRDefault="00487AC5" w:rsidP="00CF7EA5">
      <w:r>
        <w:rPr>
          <w:rStyle w:val="CommentReference"/>
        </w:rPr>
        <w:annotationRef/>
      </w:r>
      <w:r>
        <w:rPr>
          <w:rFonts w:ascii="Calibri" w:eastAsia="Calibri" w:hAnsi="Calibri" w:cs="Calibri"/>
          <w:color w:val="000000"/>
          <w:sz w:val="20"/>
          <w:szCs w:val="20"/>
          <w:lang w:eastAsia="en-CA"/>
        </w:rPr>
        <w:t>Is this correct?</w:t>
      </w:r>
    </w:p>
  </w:comment>
  <w:comment w:id="57" w:author="Damen, J.A.A. (Anneke)" w:date="2022-07-21T14:51:00Z" w:initials="DJ(">
    <w:p w14:paraId="6F8773A9" w14:textId="3E4E0EE8" w:rsidR="00E62475" w:rsidRDefault="00E62475" w:rsidP="00F14F39">
      <w:r>
        <w:rPr>
          <w:rStyle w:val="CommentReference"/>
        </w:rPr>
        <w:annotationRef/>
      </w:r>
      <w:r>
        <w:rPr>
          <w:rFonts w:ascii="Calibri" w:eastAsia="Calibri" w:hAnsi="Calibri" w:cs="Calibri"/>
          <w:color w:val="000000"/>
          <w:sz w:val="20"/>
          <w:szCs w:val="20"/>
          <w:lang w:eastAsia="en-CA"/>
        </w:rPr>
        <w:t>Please confirm</w:t>
      </w:r>
    </w:p>
  </w:comment>
  <w:comment w:id="58" w:author="Damen, J.A.A. (Anneke)" w:date="2022-07-21T15:40:00Z" w:initials="DJ(">
    <w:p w14:paraId="3DD51C2B" w14:textId="77777777" w:rsidR="00487AC5" w:rsidRDefault="00487AC5" w:rsidP="00C073D9">
      <w:r>
        <w:rPr>
          <w:rStyle w:val="CommentReference"/>
        </w:rPr>
        <w:annotationRef/>
      </w:r>
      <w:r>
        <w:rPr>
          <w:rFonts w:ascii="Calibri" w:eastAsia="Calibri" w:hAnsi="Calibri" w:cs="Calibri"/>
          <w:color w:val="000000"/>
          <w:sz w:val="20"/>
          <w:szCs w:val="20"/>
          <w:lang w:eastAsia="en-CA"/>
        </w:rPr>
        <w:t>Please confirm.</w:t>
      </w:r>
    </w:p>
  </w:comment>
  <w:comment w:id="59" w:author="Damen, J.A.A. (Anneke)" w:date="2022-07-15T11:56:00Z" w:initials="DJ(">
    <w:p w14:paraId="1B6CF03E" w14:textId="77777777" w:rsidR="00487AC5" w:rsidRDefault="00774E70" w:rsidP="00E75EB3">
      <w:r>
        <w:rPr>
          <w:rStyle w:val="CommentReference"/>
        </w:rPr>
        <w:annotationRef/>
      </w:r>
      <w:r w:rsidR="00487AC5">
        <w:rPr>
          <w:rFonts w:ascii="Calibri" w:eastAsia="Calibri" w:hAnsi="Calibri" w:cs="Calibri"/>
          <w:color w:val="000000"/>
          <w:sz w:val="20"/>
          <w:szCs w:val="20"/>
          <w:lang w:eastAsia="en-CA"/>
        </w:rPr>
        <w:t>Help needed with this variable…! How can we create this?</w:t>
      </w:r>
    </w:p>
  </w:comment>
  <w:comment w:id="60" w:author="Damen, J.A.A. (Anneke)" w:date="2022-07-15T11:57:00Z" w:initials="DJ(">
    <w:p w14:paraId="1CC11E45" w14:textId="77777777" w:rsidR="00487AC5" w:rsidRDefault="00774E70" w:rsidP="00AB3608">
      <w:r>
        <w:rPr>
          <w:rStyle w:val="CommentReference"/>
        </w:rPr>
        <w:annotationRef/>
      </w:r>
      <w:r w:rsidR="00487AC5">
        <w:rPr>
          <w:rFonts w:ascii="Calibri" w:eastAsia="Calibri" w:hAnsi="Calibri" w:cs="Calibri"/>
          <w:color w:val="000000"/>
          <w:sz w:val="20"/>
          <w:szCs w:val="20"/>
          <w:lang w:eastAsia="en-CA"/>
        </w:rPr>
        <w:t>To discuss: do we see this as outcome or as effect modifier? (It is currently listed twice)</w:t>
      </w:r>
    </w:p>
  </w:comment>
  <w:comment w:id="61" w:author="Damen, J.A.A. (Anneke)" w:date="2022-07-21T15:49:00Z" w:initials="DJ(">
    <w:p w14:paraId="1E7E66C4" w14:textId="77777777" w:rsidR="00877AC8" w:rsidRDefault="00877AC8" w:rsidP="00105BE6">
      <w:r>
        <w:rPr>
          <w:rStyle w:val="CommentReference"/>
        </w:rPr>
        <w:annotationRef/>
      </w:r>
      <w:r>
        <w:rPr>
          <w:rFonts w:ascii="Calibri" w:eastAsia="Calibri" w:hAnsi="Calibri" w:cs="Calibri"/>
          <w:color w:val="000000"/>
          <w:sz w:val="20"/>
          <w:szCs w:val="20"/>
          <w:lang w:eastAsia="en-CA"/>
        </w:rPr>
        <w:t>Are there other variables we can use here?</w:t>
      </w:r>
    </w:p>
  </w:comment>
  <w:comment w:id="62" w:author="Damen, J.A.A. (Anneke)" w:date="2022-07-15T12:08:00Z" w:initials="DJ(">
    <w:p w14:paraId="06BA3C1B" w14:textId="77777777" w:rsidR="00877AC8" w:rsidRDefault="00774E70" w:rsidP="00423C05">
      <w:r>
        <w:rPr>
          <w:rStyle w:val="CommentReference"/>
        </w:rPr>
        <w:annotationRef/>
      </w:r>
      <w:r w:rsidR="00877AC8">
        <w:rPr>
          <w:rFonts w:ascii="Calibri" w:eastAsia="Calibri" w:hAnsi="Calibri" w:cs="Calibri"/>
          <w:color w:val="000000"/>
          <w:sz w:val="20"/>
          <w:szCs w:val="20"/>
          <w:lang w:eastAsia="en-CA"/>
        </w:rPr>
        <w:t>Help needed. How can we construct this?</w:t>
      </w:r>
    </w:p>
  </w:comment>
  <w:comment w:id="63" w:author="Damen, J.A.A. (Anneke)" w:date="2022-07-21T15:50:00Z" w:initials="DJ(">
    <w:p w14:paraId="5F0D6B01" w14:textId="77777777" w:rsidR="00877AC8" w:rsidRDefault="00877AC8" w:rsidP="00D05953">
      <w:r>
        <w:rPr>
          <w:rStyle w:val="CommentReference"/>
        </w:rPr>
        <w:annotationRef/>
      </w:r>
      <w:r>
        <w:rPr>
          <w:rFonts w:ascii="Calibri" w:eastAsia="Calibri" w:hAnsi="Calibri" w:cs="Calibri"/>
          <w:color w:val="000000"/>
          <w:sz w:val="20"/>
          <w:szCs w:val="20"/>
          <w:lang w:eastAsia="en-CA"/>
        </w:rPr>
        <w:t>Please confirm.</w:t>
      </w:r>
    </w:p>
  </w:comment>
  <w:comment w:id="64" w:author="Damen, J.A.A. (Anneke)" w:date="2022-07-21T15:52:00Z" w:initials="DJ(">
    <w:p w14:paraId="1958E88A" w14:textId="77777777" w:rsidR="00877AC8" w:rsidRDefault="00877AC8" w:rsidP="00202D6D">
      <w:r>
        <w:rPr>
          <w:rStyle w:val="CommentReference"/>
        </w:rPr>
        <w:annotationRef/>
      </w:r>
      <w:r>
        <w:rPr>
          <w:rFonts w:ascii="Calibri" w:eastAsia="Calibri" w:hAnsi="Calibri" w:cs="Calibri"/>
          <w:color w:val="000000"/>
          <w:sz w:val="20"/>
          <w:szCs w:val="20"/>
          <w:lang w:eastAsia="en-CA"/>
        </w:rPr>
        <w:t>Do you agree? Any suggestions?</w:t>
      </w:r>
    </w:p>
  </w:comment>
  <w:comment w:id="65" w:author="Damen, J.A.A. (Anneke)" w:date="2022-07-15T13:49:00Z" w:initials="DJ(">
    <w:p w14:paraId="00808E25" w14:textId="19F040BE" w:rsidR="00774E70" w:rsidRDefault="00774E70" w:rsidP="00FF54CE">
      <w:r>
        <w:rPr>
          <w:rStyle w:val="CommentReference"/>
        </w:rPr>
        <w:annotationRef/>
      </w:r>
      <w:r>
        <w:rPr>
          <w:rFonts w:ascii="Calibri" w:eastAsia="Calibri" w:hAnsi="Calibri" w:cs="Calibri"/>
          <w:color w:val="000000"/>
          <w:sz w:val="20"/>
          <w:szCs w:val="20"/>
          <w:lang w:eastAsia="en-CA"/>
        </w:rPr>
        <w:t>Do we have this?</w:t>
      </w:r>
    </w:p>
  </w:comment>
  <w:comment w:id="66" w:author="Damen, J.A.A. (Anneke)" w:date="2022-07-15T15:50:00Z" w:initials="DJ(">
    <w:p w14:paraId="388F1431" w14:textId="77777777" w:rsidR="00774E70" w:rsidRDefault="00774E70" w:rsidP="00BC0936">
      <w:r>
        <w:rPr>
          <w:rStyle w:val="CommentReference"/>
        </w:rPr>
        <w:annotationRef/>
      </w:r>
      <w:r>
        <w:rPr>
          <w:rFonts w:ascii="Calibri" w:eastAsia="Calibri" w:hAnsi="Calibri" w:cs="Calibri"/>
          <w:color w:val="000000"/>
          <w:sz w:val="20"/>
          <w:szCs w:val="20"/>
          <w:lang w:eastAsia="en-CA"/>
        </w:rPr>
        <w:t>Also include history of these pregnancy-related conditions or only during current pregnancy?</w:t>
      </w:r>
    </w:p>
  </w:comment>
  <w:comment w:id="67" w:author="Damen, J.A.A. (Anneke)" w:date="2022-07-21T15:56:00Z" w:initials="DJ(">
    <w:p w14:paraId="1BD571CA" w14:textId="77777777" w:rsidR="00254089" w:rsidRDefault="00254089" w:rsidP="00BC49F8">
      <w:r>
        <w:rPr>
          <w:rStyle w:val="CommentReference"/>
        </w:rPr>
        <w:annotationRef/>
      </w:r>
      <w:r>
        <w:rPr>
          <w:rFonts w:ascii="Calibri" w:eastAsia="Calibri" w:hAnsi="Calibri" w:cs="Calibri"/>
          <w:color w:val="000000"/>
          <w:sz w:val="20"/>
          <w:szCs w:val="20"/>
          <w:lang w:eastAsia="en-CA"/>
        </w:rPr>
        <w:t>Do you agree? Any suggestions?</w:t>
      </w:r>
    </w:p>
  </w:comment>
  <w:comment w:id="68" w:author="Damen, J.A.A. (Anneke)" w:date="2022-07-21T15:58:00Z" w:initials="DJ(">
    <w:p w14:paraId="17BEE7D2" w14:textId="77777777" w:rsidR="00254089" w:rsidRDefault="00254089" w:rsidP="00251D15">
      <w:r>
        <w:rPr>
          <w:rStyle w:val="CommentReference"/>
        </w:rPr>
        <w:annotationRef/>
      </w:r>
      <w:r>
        <w:rPr>
          <w:rFonts w:ascii="Calibri" w:eastAsia="Calibri" w:hAnsi="Calibri" w:cs="Calibri"/>
          <w:color w:val="000000"/>
          <w:sz w:val="20"/>
          <w:szCs w:val="20"/>
          <w:lang w:eastAsia="en-CA"/>
        </w:rPr>
        <w:t>Do you agree? Any suggestions?</w:t>
      </w:r>
    </w:p>
  </w:comment>
  <w:comment w:id="69" w:author="Damen, J.A.A. (Anneke)" w:date="2022-07-21T14:53:00Z" w:initials="DJ(">
    <w:p w14:paraId="28C455BA" w14:textId="62462332" w:rsidR="00E62475" w:rsidRDefault="00E62475" w:rsidP="009F59E0">
      <w:r>
        <w:rPr>
          <w:rStyle w:val="CommentReference"/>
        </w:rPr>
        <w:annotationRef/>
      </w:r>
      <w:r>
        <w:rPr>
          <w:rFonts w:ascii="Calibri" w:eastAsia="Calibri" w:hAnsi="Calibri" w:cs="Calibri"/>
          <w:color w:val="000000"/>
          <w:sz w:val="20"/>
          <w:szCs w:val="20"/>
          <w:lang w:eastAsia="en-CA"/>
        </w:rPr>
        <w:t>Please confirm.</w:t>
      </w:r>
    </w:p>
  </w:comment>
  <w:comment w:id="70" w:author="Damen, J.A.A. (Anneke)" w:date="2022-07-15T15:57:00Z" w:initials="DJ(">
    <w:p w14:paraId="79EC2ED2" w14:textId="26E8F02F" w:rsidR="00E62475" w:rsidRDefault="00774E70" w:rsidP="009604AF">
      <w:r>
        <w:rPr>
          <w:rStyle w:val="CommentReference"/>
        </w:rPr>
        <w:annotationRef/>
      </w:r>
      <w:r w:rsidR="00E62475">
        <w:rPr>
          <w:rFonts w:ascii="Calibri" w:eastAsia="Calibri" w:hAnsi="Calibri" w:cs="Calibri"/>
          <w:color w:val="000000"/>
          <w:sz w:val="20"/>
          <w:szCs w:val="20"/>
          <w:lang w:eastAsia="en-CA"/>
        </w:rPr>
        <w:t>How can we code this? We cannot keep all the separate variables so we have to combine them into 1 or 2 or 3 variables. It would be great if we can discuss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969AD3" w15:done="0"/>
  <w15:commentEx w15:paraId="6D896225" w15:paraIdParent="68969AD3" w15:done="0"/>
  <w15:commentEx w15:paraId="298B45AB" w15:done="0"/>
  <w15:commentEx w15:paraId="5A283E8A" w15:paraIdParent="298B45AB" w15:done="0"/>
  <w15:commentEx w15:paraId="008B69CA" w15:done="0"/>
  <w15:commentEx w15:paraId="208C3073" w15:done="0"/>
  <w15:commentEx w15:paraId="47F995A6" w15:paraIdParent="208C3073" w15:done="0"/>
  <w15:commentEx w15:paraId="1DA189D9" w15:done="0"/>
  <w15:commentEx w15:paraId="22E4E0E0" w15:done="0"/>
  <w15:commentEx w15:paraId="4028F8DA" w15:done="0"/>
  <w15:commentEx w15:paraId="138D607E" w15:paraIdParent="4028F8DA" w15:done="0"/>
  <w15:commentEx w15:paraId="35DA4AFF" w15:paraIdParent="4028F8DA" w15:done="0"/>
  <w15:commentEx w15:paraId="52ECDB60" w15:done="0"/>
  <w15:commentEx w15:paraId="196842E7" w15:done="0"/>
  <w15:commentEx w15:paraId="7884C438" w15:paraIdParent="196842E7" w15:done="0"/>
  <w15:commentEx w15:paraId="26D36432" w15:paraIdParent="196842E7" w15:done="0"/>
  <w15:commentEx w15:paraId="6FBA4BFF" w15:done="0"/>
  <w15:commentEx w15:paraId="018F2A31" w15:paraIdParent="6FBA4BFF" w15:done="0"/>
  <w15:commentEx w15:paraId="138D5215" w15:done="0"/>
  <w15:commentEx w15:paraId="3199BFD5" w15:done="0"/>
  <w15:commentEx w15:paraId="4C83B139" w15:done="0"/>
  <w15:commentEx w15:paraId="5E9BE13F" w15:paraIdParent="4C83B139" w15:done="0"/>
  <w15:commentEx w15:paraId="5391B8F9" w15:done="0"/>
  <w15:commentEx w15:paraId="6E271F69" w15:done="0"/>
  <w15:commentEx w15:paraId="62D4A9F1" w15:done="0"/>
  <w15:commentEx w15:paraId="1EB4D23B" w15:paraIdParent="62D4A9F1" w15:done="0"/>
  <w15:commentEx w15:paraId="42FD3280" w15:done="0"/>
  <w15:commentEx w15:paraId="00D7AFC3" w15:done="0"/>
  <w15:commentEx w15:paraId="05B2E5D2" w15:done="0"/>
  <w15:commentEx w15:paraId="4E0F31D2" w15:done="0"/>
  <w15:commentEx w15:paraId="3F8346E3" w15:done="0"/>
  <w15:commentEx w15:paraId="130A3F1A" w15:done="0"/>
  <w15:commentEx w15:paraId="74F4EF9D" w15:done="0"/>
  <w15:commentEx w15:paraId="60A604B0" w15:done="0"/>
  <w15:commentEx w15:paraId="3F07CF68" w15:done="0"/>
  <w15:commentEx w15:paraId="7E76EDE4" w15:done="0"/>
  <w15:commentEx w15:paraId="6519A59E" w15:done="0"/>
  <w15:commentEx w15:paraId="23EEE364" w15:done="0"/>
  <w15:commentEx w15:paraId="737CE23C" w15:done="0"/>
  <w15:commentEx w15:paraId="6F8773A9" w15:done="0"/>
  <w15:commentEx w15:paraId="3DD51C2B" w15:done="0"/>
  <w15:commentEx w15:paraId="1B6CF03E" w15:done="0"/>
  <w15:commentEx w15:paraId="1CC11E45" w15:done="0"/>
  <w15:commentEx w15:paraId="1E7E66C4" w15:done="0"/>
  <w15:commentEx w15:paraId="06BA3C1B" w15:done="0"/>
  <w15:commentEx w15:paraId="5F0D6B01" w15:done="0"/>
  <w15:commentEx w15:paraId="1958E88A" w15:done="0"/>
  <w15:commentEx w15:paraId="00808E25" w15:done="0"/>
  <w15:commentEx w15:paraId="388F1431" w15:done="0"/>
  <w15:commentEx w15:paraId="1BD571CA" w15:done="0"/>
  <w15:commentEx w15:paraId="17BEE7D2" w15:done="0"/>
  <w15:commentEx w15:paraId="28C455BA" w15:done="0"/>
  <w15:commentEx w15:paraId="79EC2E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3DD31" w16cex:dateUtc="2022-07-21T12:12:00Z"/>
  <w16cex:commentExtensible w16cex:durableId="269BDB6D" w16cex:dateUtc="2022-08-09T00:58:00Z"/>
  <w16cex:commentExtensible w16cex:durableId="2683DD5A" w16cex:dateUtc="2022-07-21T12:12:00Z"/>
  <w16cex:commentExtensible w16cex:durableId="269BDB7E" w16cex:dateUtc="2022-08-09T00:59:00Z"/>
  <w16cex:commentExtensible w16cex:durableId="26AE3CCD" w16cex:dateUtc="2022-08-22T15:35:00Z"/>
  <w16cex:commentExtensible w16cex:durableId="2683DF19" w16cex:dateUtc="2022-07-21T12:20:00Z"/>
  <w16cex:commentExtensible w16cex:durableId="269256DE" w16cex:dateUtc="2022-08-01T17:42:00Z"/>
  <w16cex:commentExtensible w16cex:durableId="26923810" w16cex:dateUtc="2022-07-21T12:20:00Z"/>
  <w16cex:commentExtensible w16cex:durableId="26AE3F3F" w16cex:dateUtc="2022-08-22T15:45:00Z"/>
  <w16cex:commentExtensible w16cex:durableId="2683ECC5" w16cex:dateUtc="2022-07-21T13:18:00Z"/>
  <w16cex:commentExtensible w16cex:durableId="269239E6" w16cex:dateUtc="2022-08-01T15:39:00Z"/>
  <w16cex:commentExtensible w16cex:durableId="26923B2C" w16cex:dateUtc="2022-08-01T15:44:00Z"/>
  <w16cex:commentExtensible w16cex:durableId="26AE3E2D" w16cex:dateUtc="2022-08-22T15:41:00Z"/>
  <w16cex:commentExtensible w16cex:durableId="2683DF74" w16cex:dateUtc="2022-07-21T12:20:00Z"/>
  <w16cex:commentExtensible w16cex:durableId="26923BB9" w16cex:dateUtc="2022-08-01T15:47:00Z"/>
  <w16cex:commentExtensible w16cex:durableId="26923BEC" w16cex:dateUtc="2022-08-01T15:47:00Z"/>
  <w16cex:commentExtensible w16cex:durableId="2683E19C" w16cex:dateUtc="2022-07-21T12:30:00Z"/>
  <w16cex:commentExtensible w16cex:durableId="26923D34" w16cex:dateUtc="2022-08-01T15:53:00Z"/>
  <w16cex:commentExtensible w16cex:durableId="2683E2AA" w16cex:dateUtc="2022-07-21T12:35:00Z"/>
  <w16cex:commentExtensible w16cex:durableId="26AE421A" w16cex:dateUtc="2022-08-22T15:57:00Z"/>
  <w16cex:commentExtensible w16cex:durableId="2683E386" w16cex:dateUtc="2022-07-21T12:39:00Z"/>
  <w16cex:commentExtensible w16cex:durableId="26923E5A" w16cex:dateUtc="2022-08-01T15:58:00Z"/>
  <w16cex:commentExtensible w16cex:durableId="2683E357" w16cex:dateUtc="2022-07-21T12:38:00Z"/>
  <w16cex:commentExtensible w16cex:durableId="2683E3EA" w16cex:dateUtc="2022-07-21T12:40:00Z"/>
  <w16cex:commentExtensible w16cex:durableId="2683E62A" w16cex:dateUtc="2022-07-21T12:50:00Z"/>
  <w16cex:commentExtensible w16cex:durableId="2683E643" w16cex:dateUtc="2022-07-21T12:50:00Z"/>
  <w16cex:commentExtensible w16cex:durableId="2683E654" w16cex:dateUtc="2022-07-21T12:51:00Z"/>
  <w16cex:commentExtensible w16cex:durableId="2683E9AA" w16cex:dateUtc="2022-07-21T13:05:00Z"/>
  <w16cex:commentExtensible w16cex:durableId="2683E65D" w16cex:dateUtc="2022-07-21T12:51:00Z"/>
  <w16cex:commentExtensible w16cex:durableId="2683E667" w16cex:dateUtc="2022-07-21T12:51:00Z"/>
  <w16cex:commentExtensible w16cex:durableId="2683EA8C" w16cex:dateUtc="2022-07-21T13:09:00Z"/>
  <w16cex:commentExtensible w16cex:durableId="2683EB10" w16cex:dateUtc="2022-07-21T13:11:00Z"/>
  <w16cex:commentExtensible w16cex:durableId="2683EC40" w16cex:dateUtc="2022-07-21T13:16:00Z"/>
  <w16cex:commentExtensible w16cex:durableId="2683E674" w16cex:dateUtc="2022-07-21T12:51:00Z"/>
  <w16cex:commentExtensible w16cex:durableId="2683E67B" w16cex:dateUtc="2022-07-21T12:51:00Z"/>
  <w16cex:commentExtensible w16cex:durableId="2683E683" w16cex:dateUtc="2022-07-21T12:51:00Z"/>
  <w16cex:commentExtensible w16cex:durableId="2683EDBC" w16cex:dateUtc="2022-07-21T13:22:00Z"/>
  <w16cex:commentExtensible w16cex:durableId="2683F1BB" w16cex:dateUtc="2022-07-21T13:39:00Z"/>
  <w16cex:commentExtensible w16cex:durableId="2683F1AC" w16cex:dateUtc="2022-07-21T13:39:00Z"/>
  <w16cex:commentExtensible w16cex:durableId="2683E68E" w16cex:dateUtc="2022-07-21T12:51:00Z"/>
  <w16cex:commentExtensible w16cex:durableId="2683F1F5" w16cex:dateUtc="2022-07-21T13:40:00Z"/>
  <w16cex:commentExtensible w16cex:durableId="267BD454" w16cex:dateUtc="2022-07-15T09:56:00Z"/>
  <w16cex:commentExtensible w16cex:durableId="267BD4A0" w16cex:dateUtc="2022-07-15T09:57:00Z"/>
  <w16cex:commentExtensible w16cex:durableId="2683F3F8" w16cex:dateUtc="2022-07-21T13:49:00Z"/>
  <w16cex:commentExtensible w16cex:durableId="267BD73D" w16cex:dateUtc="2022-07-15T10:08:00Z"/>
  <w16cex:commentExtensible w16cex:durableId="2683F435" w16cex:dateUtc="2022-07-21T13:50:00Z"/>
  <w16cex:commentExtensible w16cex:durableId="2683F4D5" w16cex:dateUtc="2022-07-21T13:52:00Z"/>
  <w16cex:commentExtensible w16cex:durableId="267BEEEB" w16cex:dateUtc="2022-07-15T11:49:00Z"/>
  <w16cex:commentExtensible w16cex:durableId="267C0B52" w16cex:dateUtc="2022-07-15T13:50:00Z"/>
  <w16cex:commentExtensible w16cex:durableId="2683F598" w16cex:dateUtc="2022-07-21T13:56:00Z"/>
  <w16cex:commentExtensible w16cex:durableId="2683F62E" w16cex:dateUtc="2022-07-21T13:58:00Z"/>
  <w16cex:commentExtensible w16cex:durableId="2683E6F4" w16cex:dateUtc="2022-07-21T12:53:00Z"/>
  <w16cex:commentExtensible w16cex:durableId="267C0D05" w16cex:dateUtc="2022-07-15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969AD3" w16cid:durableId="2683DD31"/>
  <w16cid:commentId w16cid:paraId="6D896225" w16cid:durableId="269BDB6D"/>
  <w16cid:commentId w16cid:paraId="298B45AB" w16cid:durableId="2683DD5A"/>
  <w16cid:commentId w16cid:paraId="5A283E8A" w16cid:durableId="269BDB7E"/>
  <w16cid:commentId w16cid:paraId="008B69CA" w16cid:durableId="26AE3CCD"/>
  <w16cid:commentId w16cid:paraId="208C3073" w16cid:durableId="2683DF19"/>
  <w16cid:commentId w16cid:paraId="47F995A6" w16cid:durableId="269256DE"/>
  <w16cid:commentId w16cid:paraId="1DA189D9" w16cid:durableId="26923810"/>
  <w16cid:commentId w16cid:paraId="22E4E0E0" w16cid:durableId="26AE3F3F"/>
  <w16cid:commentId w16cid:paraId="4028F8DA" w16cid:durableId="2683ECC5"/>
  <w16cid:commentId w16cid:paraId="138D607E" w16cid:durableId="269239E6"/>
  <w16cid:commentId w16cid:paraId="35DA4AFF" w16cid:durableId="26923B2C"/>
  <w16cid:commentId w16cid:paraId="52ECDB60" w16cid:durableId="26AE3E2D"/>
  <w16cid:commentId w16cid:paraId="196842E7" w16cid:durableId="2683DF74"/>
  <w16cid:commentId w16cid:paraId="7884C438" w16cid:durableId="26923BB9"/>
  <w16cid:commentId w16cid:paraId="26D36432" w16cid:durableId="26923BEC"/>
  <w16cid:commentId w16cid:paraId="6FBA4BFF" w16cid:durableId="2683E19C"/>
  <w16cid:commentId w16cid:paraId="018F2A31" w16cid:durableId="26923D34"/>
  <w16cid:commentId w16cid:paraId="138D5215" w16cid:durableId="2683E2AA"/>
  <w16cid:commentId w16cid:paraId="3199BFD5" w16cid:durableId="26AE421A"/>
  <w16cid:commentId w16cid:paraId="4C83B139" w16cid:durableId="2683E386"/>
  <w16cid:commentId w16cid:paraId="5E9BE13F" w16cid:durableId="26923E5A"/>
  <w16cid:commentId w16cid:paraId="5391B8F9" w16cid:durableId="2683E357"/>
  <w16cid:commentId w16cid:paraId="6E271F69" w16cid:durableId="2683E3EA"/>
  <w16cid:commentId w16cid:paraId="62D4A9F1" w16cid:durableId="2683E62A"/>
  <w16cid:commentId w16cid:paraId="1EB4D23B" w16cid:durableId="2683E643"/>
  <w16cid:commentId w16cid:paraId="42FD3280" w16cid:durableId="2683E654"/>
  <w16cid:commentId w16cid:paraId="00D7AFC3" w16cid:durableId="2683E9AA"/>
  <w16cid:commentId w16cid:paraId="05B2E5D2" w16cid:durableId="2683E65D"/>
  <w16cid:commentId w16cid:paraId="4E0F31D2" w16cid:durableId="2683E667"/>
  <w16cid:commentId w16cid:paraId="3F8346E3" w16cid:durableId="2683EA8C"/>
  <w16cid:commentId w16cid:paraId="130A3F1A" w16cid:durableId="2683EB10"/>
  <w16cid:commentId w16cid:paraId="74F4EF9D" w16cid:durableId="2683EC40"/>
  <w16cid:commentId w16cid:paraId="60A604B0" w16cid:durableId="2683E674"/>
  <w16cid:commentId w16cid:paraId="3F07CF68" w16cid:durableId="2683E67B"/>
  <w16cid:commentId w16cid:paraId="7E76EDE4" w16cid:durableId="2683E683"/>
  <w16cid:commentId w16cid:paraId="6519A59E" w16cid:durableId="2683EDBC"/>
  <w16cid:commentId w16cid:paraId="23EEE364" w16cid:durableId="2683F1BB"/>
  <w16cid:commentId w16cid:paraId="737CE23C" w16cid:durableId="2683F1AC"/>
  <w16cid:commentId w16cid:paraId="6F8773A9" w16cid:durableId="2683E68E"/>
  <w16cid:commentId w16cid:paraId="3DD51C2B" w16cid:durableId="2683F1F5"/>
  <w16cid:commentId w16cid:paraId="1B6CF03E" w16cid:durableId="267BD454"/>
  <w16cid:commentId w16cid:paraId="1CC11E45" w16cid:durableId="267BD4A0"/>
  <w16cid:commentId w16cid:paraId="1E7E66C4" w16cid:durableId="2683F3F8"/>
  <w16cid:commentId w16cid:paraId="06BA3C1B" w16cid:durableId="267BD73D"/>
  <w16cid:commentId w16cid:paraId="5F0D6B01" w16cid:durableId="2683F435"/>
  <w16cid:commentId w16cid:paraId="1958E88A" w16cid:durableId="2683F4D5"/>
  <w16cid:commentId w16cid:paraId="00808E25" w16cid:durableId="267BEEEB"/>
  <w16cid:commentId w16cid:paraId="388F1431" w16cid:durableId="267C0B52"/>
  <w16cid:commentId w16cid:paraId="1BD571CA" w16cid:durableId="2683F598"/>
  <w16cid:commentId w16cid:paraId="17BEE7D2" w16cid:durableId="2683F62E"/>
  <w16cid:commentId w16cid:paraId="28C455BA" w16cid:durableId="2683E6F4"/>
  <w16cid:commentId w16cid:paraId="79EC2ED2" w16cid:durableId="267C0D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013EA"/>
    <w:multiLevelType w:val="hybridMultilevel"/>
    <w:tmpl w:val="41E43100"/>
    <w:lvl w:ilvl="0" w:tplc="3A28A464">
      <w:numFmt w:val="bullet"/>
      <w:lvlText w:val=""/>
      <w:lvlJc w:val="left"/>
      <w:pPr>
        <w:ind w:left="720" w:hanging="360"/>
      </w:pPr>
      <w:rPr>
        <w:rFonts w:ascii="Wingdings" w:eastAsia="Times New Roman" w:hAnsi="Wingdings" w:cstheme="minorHAns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D913D86"/>
    <w:multiLevelType w:val="hybridMultilevel"/>
    <w:tmpl w:val="13562D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7D92272"/>
    <w:multiLevelType w:val="hybridMultilevel"/>
    <w:tmpl w:val="5A864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E67A41"/>
    <w:multiLevelType w:val="hybridMultilevel"/>
    <w:tmpl w:val="8A545784"/>
    <w:lvl w:ilvl="0" w:tplc="6B145440">
      <w:numFmt w:val="bullet"/>
      <w:lvlText w:val=""/>
      <w:lvlJc w:val="left"/>
      <w:pPr>
        <w:ind w:left="720" w:hanging="360"/>
      </w:pPr>
      <w:rPr>
        <w:rFonts w:ascii="Wingdings" w:eastAsia="Calibri" w:hAnsi="Wingdings"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CC01A08"/>
    <w:multiLevelType w:val="hybridMultilevel"/>
    <w:tmpl w:val="E93888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EE26D8C"/>
    <w:multiLevelType w:val="hybridMultilevel"/>
    <w:tmpl w:val="5FB064AC"/>
    <w:lvl w:ilvl="0" w:tplc="8D486CF4">
      <w:start w:val="1"/>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4233652">
    <w:abstractNumId w:val="3"/>
  </w:num>
  <w:num w:numId="2" w16cid:durableId="767120330">
    <w:abstractNumId w:val="0"/>
  </w:num>
  <w:num w:numId="3" w16cid:durableId="2041587539">
    <w:abstractNumId w:val="5"/>
  </w:num>
  <w:num w:numId="4" w16cid:durableId="371226282">
    <w:abstractNumId w:val="1"/>
  </w:num>
  <w:num w:numId="5" w16cid:durableId="1160654059">
    <w:abstractNumId w:val="4"/>
  </w:num>
  <w:num w:numId="6" w16cid:durableId="63545164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men, J.A.A. (Anneke)">
    <w15:presenceInfo w15:providerId="AD" w15:userId="S::j.a.a.damen@umcutrecht.nl::ff192a12-bce0-48ae-ae65-f19a10ca2bf4"/>
  </w15:person>
  <w15:person w15:author="Ingrid Rabe">
    <w15:presenceInfo w15:providerId="None" w15:userId="Ingrid Ra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4D5"/>
    <w:rsid w:val="000016FF"/>
    <w:rsid w:val="00002667"/>
    <w:rsid w:val="00004D5A"/>
    <w:rsid w:val="000219E8"/>
    <w:rsid w:val="00031102"/>
    <w:rsid w:val="00032997"/>
    <w:rsid w:val="00035009"/>
    <w:rsid w:val="000462F0"/>
    <w:rsid w:val="00047311"/>
    <w:rsid w:val="0005389E"/>
    <w:rsid w:val="00054AE4"/>
    <w:rsid w:val="00056DA0"/>
    <w:rsid w:val="000604B3"/>
    <w:rsid w:val="00066677"/>
    <w:rsid w:val="00082020"/>
    <w:rsid w:val="0009160C"/>
    <w:rsid w:val="00094760"/>
    <w:rsid w:val="000B3EFC"/>
    <w:rsid w:val="000B6AB9"/>
    <w:rsid w:val="000C5773"/>
    <w:rsid w:val="000D028B"/>
    <w:rsid w:val="000F1028"/>
    <w:rsid w:val="000F307D"/>
    <w:rsid w:val="00110638"/>
    <w:rsid w:val="00130611"/>
    <w:rsid w:val="00142068"/>
    <w:rsid w:val="00142E8A"/>
    <w:rsid w:val="00143BEE"/>
    <w:rsid w:val="0014600A"/>
    <w:rsid w:val="001566C0"/>
    <w:rsid w:val="00164D44"/>
    <w:rsid w:val="001858BE"/>
    <w:rsid w:val="001A5A07"/>
    <w:rsid w:val="001B048F"/>
    <w:rsid w:val="001C6996"/>
    <w:rsid w:val="001C6BBD"/>
    <w:rsid w:val="001E0EBF"/>
    <w:rsid w:val="001E12D2"/>
    <w:rsid w:val="001F21EF"/>
    <w:rsid w:val="001F353D"/>
    <w:rsid w:val="00211E36"/>
    <w:rsid w:val="0022626B"/>
    <w:rsid w:val="00231913"/>
    <w:rsid w:val="00233E98"/>
    <w:rsid w:val="00241753"/>
    <w:rsid w:val="00243032"/>
    <w:rsid w:val="00246369"/>
    <w:rsid w:val="002475A5"/>
    <w:rsid w:val="00251467"/>
    <w:rsid w:val="002522AD"/>
    <w:rsid w:val="00254089"/>
    <w:rsid w:val="00257DEA"/>
    <w:rsid w:val="002651B7"/>
    <w:rsid w:val="002A1AAA"/>
    <w:rsid w:val="002A595C"/>
    <w:rsid w:val="002B5E57"/>
    <w:rsid w:val="002D1F1F"/>
    <w:rsid w:val="002E1156"/>
    <w:rsid w:val="00315376"/>
    <w:rsid w:val="00343B36"/>
    <w:rsid w:val="003564D0"/>
    <w:rsid w:val="003600C9"/>
    <w:rsid w:val="00364E59"/>
    <w:rsid w:val="00370203"/>
    <w:rsid w:val="003821C2"/>
    <w:rsid w:val="003A3AC9"/>
    <w:rsid w:val="003C2811"/>
    <w:rsid w:val="003C69B1"/>
    <w:rsid w:val="003D0612"/>
    <w:rsid w:val="003D20CD"/>
    <w:rsid w:val="003E4C3D"/>
    <w:rsid w:val="00400B8D"/>
    <w:rsid w:val="00411B72"/>
    <w:rsid w:val="004221C5"/>
    <w:rsid w:val="00424E2A"/>
    <w:rsid w:val="00433F3C"/>
    <w:rsid w:val="004566A1"/>
    <w:rsid w:val="004566DE"/>
    <w:rsid w:val="0046242A"/>
    <w:rsid w:val="00480779"/>
    <w:rsid w:val="00481D56"/>
    <w:rsid w:val="00487AC5"/>
    <w:rsid w:val="00487C2F"/>
    <w:rsid w:val="00494C1A"/>
    <w:rsid w:val="00495F13"/>
    <w:rsid w:val="004E0D58"/>
    <w:rsid w:val="004E36B8"/>
    <w:rsid w:val="004F2206"/>
    <w:rsid w:val="0050403C"/>
    <w:rsid w:val="00510066"/>
    <w:rsid w:val="00514AC6"/>
    <w:rsid w:val="0054497A"/>
    <w:rsid w:val="005573AE"/>
    <w:rsid w:val="00567EC3"/>
    <w:rsid w:val="00576D13"/>
    <w:rsid w:val="00580317"/>
    <w:rsid w:val="00580AB7"/>
    <w:rsid w:val="00585C2A"/>
    <w:rsid w:val="00586164"/>
    <w:rsid w:val="005A483D"/>
    <w:rsid w:val="005B4708"/>
    <w:rsid w:val="005D75C5"/>
    <w:rsid w:val="005E49F5"/>
    <w:rsid w:val="00607795"/>
    <w:rsid w:val="00611F03"/>
    <w:rsid w:val="006241D7"/>
    <w:rsid w:val="0062671E"/>
    <w:rsid w:val="00637E56"/>
    <w:rsid w:val="00653032"/>
    <w:rsid w:val="00661A18"/>
    <w:rsid w:val="00670FD7"/>
    <w:rsid w:val="00673740"/>
    <w:rsid w:val="006777D4"/>
    <w:rsid w:val="006A7D53"/>
    <w:rsid w:val="006D1123"/>
    <w:rsid w:val="006E517A"/>
    <w:rsid w:val="00711F55"/>
    <w:rsid w:val="007126DA"/>
    <w:rsid w:val="007265F9"/>
    <w:rsid w:val="00731BBE"/>
    <w:rsid w:val="00734212"/>
    <w:rsid w:val="007360D2"/>
    <w:rsid w:val="0074076B"/>
    <w:rsid w:val="00747E3A"/>
    <w:rsid w:val="00757151"/>
    <w:rsid w:val="00770FE0"/>
    <w:rsid w:val="00774E70"/>
    <w:rsid w:val="0078657C"/>
    <w:rsid w:val="007A78B0"/>
    <w:rsid w:val="007B5A7E"/>
    <w:rsid w:val="007B6182"/>
    <w:rsid w:val="007D72F9"/>
    <w:rsid w:val="007E3C6E"/>
    <w:rsid w:val="007F61ED"/>
    <w:rsid w:val="007F6707"/>
    <w:rsid w:val="00800BFC"/>
    <w:rsid w:val="00805361"/>
    <w:rsid w:val="008161DD"/>
    <w:rsid w:val="008405A8"/>
    <w:rsid w:val="00845735"/>
    <w:rsid w:val="00857967"/>
    <w:rsid w:val="00874473"/>
    <w:rsid w:val="00877AC8"/>
    <w:rsid w:val="00881497"/>
    <w:rsid w:val="00884B32"/>
    <w:rsid w:val="0089352A"/>
    <w:rsid w:val="008A44E6"/>
    <w:rsid w:val="008A48A4"/>
    <w:rsid w:val="008B300E"/>
    <w:rsid w:val="008B3FCD"/>
    <w:rsid w:val="008D641B"/>
    <w:rsid w:val="008F2859"/>
    <w:rsid w:val="0090493F"/>
    <w:rsid w:val="00905CE4"/>
    <w:rsid w:val="00907623"/>
    <w:rsid w:val="009509F6"/>
    <w:rsid w:val="00953D5E"/>
    <w:rsid w:val="00960570"/>
    <w:rsid w:val="00961F33"/>
    <w:rsid w:val="009673C2"/>
    <w:rsid w:val="00975057"/>
    <w:rsid w:val="00994E44"/>
    <w:rsid w:val="009955AA"/>
    <w:rsid w:val="00997798"/>
    <w:rsid w:val="009D2652"/>
    <w:rsid w:val="009D485B"/>
    <w:rsid w:val="009F3DF8"/>
    <w:rsid w:val="00A1449C"/>
    <w:rsid w:val="00A14CE9"/>
    <w:rsid w:val="00A2685A"/>
    <w:rsid w:val="00A26A83"/>
    <w:rsid w:val="00A37AEF"/>
    <w:rsid w:val="00A445BE"/>
    <w:rsid w:val="00A53D72"/>
    <w:rsid w:val="00A81AE0"/>
    <w:rsid w:val="00A900D2"/>
    <w:rsid w:val="00A92D2F"/>
    <w:rsid w:val="00A93768"/>
    <w:rsid w:val="00A93BFB"/>
    <w:rsid w:val="00AB1EE8"/>
    <w:rsid w:val="00AB453F"/>
    <w:rsid w:val="00AC0BC3"/>
    <w:rsid w:val="00AC0E8B"/>
    <w:rsid w:val="00AC413D"/>
    <w:rsid w:val="00AC6284"/>
    <w:rsid w:val="00AD0569"/>
    <w:rsid w:val="00AD2BE3"/>
    <w:rsid w:val="00AD77AC"/>
    <w:rsid w:val="00AE2FFB"/>
    <w:rsid w:val="00AE3C7B"/>
    <w:rsid w:val="00AF4992"/>
    <w:rsid w:val="00B10734"/>
    <w:rsid w:val="00B47196"/>
    <w:rsid w:val="00B52262"/>
    <w:rsid w:val="00B61C8C"/>
    <w:rsid w:val="00B65F3E"/>
    <w:rsid w:val="00B778FA"/>
    <w:rsid w:val="00BA17CD"/>
    <w:rsid w:val="00BB6AA1"/>
    <w:rsid w:val="00BD587E"/>
    <w:rsid w:val="00BD5F0F"/>
    <w:rsid w:val="00BF18C4"/>
    <w:rsid w:val="00BF21B8"/>
    <w:rsid w:val="00BF34ED"/>
    <w:rsid w:val="00C03BB0"/>
    <w:rsid w:val="00C06448"/>
    <w:rsid w:val="00C1731F"/>
    <w:rsid w:val="00C239D6"/>
    <w:rsid w:val="00C32AF6"/>
    <w:rsid w:val="00C47E9F"/>
    <w:rsid w:val="00C60DAA"/>
    <w:rsid w:val="00C619CA"/>
    <w:rsid w:val="00C71495"/>
    <w:rsid w:val="00C76F65"/>
    <w:rsid w:val="00C77B68"/>
    <w:rsid w:val="00C948A0"/>
    <w:rsid w:val="00CA0631"/>
    <w:rsid w:val="00CB2214"/>
    <w:rsid w:val="00CC07DD"/>
    <w:rsid w:val="00CE0991"/>
    <w:rsid w:val="00CE2404"/>
    <w:rsid w:val="00CF2263"/>
    <w:rsid w:val="00CF3DB6"/>
    <w:rsid w:val="00CF5702"/>
    <w:rsid w:val="00D25DC2"/>
    <w:rsid w:val="00D454D5"/>
    <w:rsid w:val="00D603A1"/>
    <w:rsid w:val="00D6729A"/>
    <w:rsid w:val="00D740B8"/>
    <w:rsid w:val="00D919A1"/>
    <w:rsid w:val="00D91CE0"/>
    <w:rsid w:val="00D935C5"/>
    <w:rsid w:val="00D964D8"/>
    <w:rsid w:val="00DA2CC8"/>
    <w:rsid w:val="00DA7FB8"/>
    <w:rsid w:val="00DC2919"/>
    <w:rsid w:val="00DD2F5A"/>
    <w:rsid w:val="00DF5B7B"/>
    <w:rsid w:val="00DF6DD0"/>
    <w:rsid w:val="00E01999"/>
    <w:rsid w:val="00E02259"/>
    <w:rsid w:val="00E14894"/>
    <w:rsid w:val="00E2336E"/>
    <w:rsid w:val="00E33394"/>
    <w:rsid w:val="00E4270A"/>
    <w:rsid w:val="00E433BE"/>
    <w:rsid w:val="00E62475"/>
    <w:rsid w:val="00E66E18"/>
    <w:rsid w:val="00E70362"/>
    <w:rsid w:val="00E80C32"/>
    <w:rsid w:val="00E87A8A"/>
    <w:rsid w:val="00E91FEB"/>
    <w:rsid w:val="00E93A93"/>
    <w:rsid w:val="00EB23F6"/>
    <w:rsid w:val="00EB257E"/>
    <w:rsid w:val="00EC3CF0"/>
    <w:rsid w:val="00ED1DB6"/>
    <w:rsid w:val="00ED4E1D"/>
    <w:rsid w:val="00EF0F2E"/>
    <w:rsid w:val="00F00971"/>
    <w:rsid w:val="00F00AD7"/>
    <w:rsid w:val="00F042DD"/>
    <w:rsid w:val="00F11317"/>
    <w:rsid w:val="00F21DA6"/>
    <w:rsid w:val="00F302D1"/>
    <w:rsid w:val="00F317E3"/>
    <w:rsid w:val="00F33F63"/>
    <w:rsid w:val="00F362EC"/>
    <w:rsid w:val="00F43C45"/>
    <w:rsid w:val="00F56EFF"/>
    <w:rsid w:val="00F807CF"/>
    <w:rsid w:val="00F90220"/>
    <w:rsid w:val="00F9248E"/>
    <w:rsid w:val="00F962DC"/>
    <w:rsid w:val="00FD28C1"/>
    <w:rsid w:val="00FF34E4"/>
    <w:rsid w:val="00FF37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71F1"/>
  <w15:chartTrackingRefBased/>
  <w15:docId w15:val="{DAEAD599-1AAE-4039-89F1-1905FFB3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A18"/>
    <w:pPr>
      <w:spacing w:after="0" w:line="240" w:lineRule="auto"/>
    </w:pPr>
    <w:rPr>
      <w:rFonts w:ascii="Times New Roman" w:eastAsia="Times New Roman" w:hAnsi="Times New Roman"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54AE4"/>
    <w:rPr>
      <w:sz w:val="16"/>
      <w:szCs w:val="16"/>
    </w:rPr>
  </w:style>
  <w:style w:type="paragraph" w:styleId="CommentText">
    <w:name w:val="annotation text"/>
    <w:basedOn w:val="Normal"/>
    <w:link w:val="CommentTextChar"/>
    <w:uiPriority w:val="99"/>
    <w:unhideWhenUsed/>
    <w:rsid w:val="00054AE4"/>
    <w:pPr>
      <w:pBdr>
        <w:top w:val="nil"/>
        <w:left w:val="nil"/>
        <w:bottom w:val="nil"/>
        <w:right w:val="nil"/>
        <w:between w:val="nil"/>
      </w:pBdr>
    </w:pPr>
    <w:rPr>
      <w:rFonts w:ascii="Calibri" w:eastAsia="Calibri" w:hAnsi="Calibri" w:cs="Calibri"/>
      <w:color w:val="000000"/>
      <w:sz w:val="20"/>
      <w:szCs w:val="20"/>
      <w:lang w:eastAsia="en-CA"/>
    </w:rPr>
  </w:style>
  <w:style w:type="character" w:customStyle="1" w:styleId="CommentTextChar">
    <w:name w:val="Comment Text Char"/>
    <w:basedOn w:val="DefaultParagraphFont"/>
    <w:link w:val="CommentText"/>
    <w:uiPriority w:val="99"/>
    <w:rsid w:val="00054AE4"/>
    <w:rPr>
      <w:rFonts w:ascii="Calibri" w:eastAsia="Calibri" w:hAnsi="Calibri" w:cs="Calibri"/>
      <w:color w:val="000000"/>
      <w:sz w:val="20"/>
      <w:szCs w:val="20"/>
      <w:lang w:val="en-CA" w:eastAsia="en-CA"/>
    </w:rPr>
  </w:style>
  <w:style w:type="paragraph" w:styleId="CommentSubject">
    <w:name w:val="annotation subject"/>
    <w:basedOn w:val="CommentText"/>
    <w:next w:val="CommentText"/>
    <w:link w:val="CommentSubjectChar"/>
    <w:uiPriority w:val="99"/>
    <w:semiHidden/>
    <w:unhideWhenUsed/>
    <w:rsid w:val="00054AE4"/>
    <w:rPr>
      <w:b/>
      <w:bCs/>
    </w:rPr>
  </w:style>
  <w:style w:type="character" w:customStyle="1" w:styleId="CommentSubjectChar">
    <w:name w:val="Comment Subject Char"/>
    <w:basedOn w:val="CommentTextChar"/>
    <w:link w:val="CommentSubject"/>
    <w:uiPriority w:val="99"/>
    <w:semiHidden/>
    <w:rsid w:val="00054AE4"/>
    <w:rPr>
      <w:rFonts w:ascii="Calibri" w:eastAsia="Calibri" w:hAnsi="Calibri" w:cs="Calibri"/>
      <w:b/>
      <w:bCs/>
      <w:color w:val="000000"/>
      <w:sz w:val="20"/>
      <w:szCs w:val="20"/>
      <w:lang w:val="en-CA" w:eastAsia="en-CA"/>
    </w:rPr>
  </w:style>
  <w:style w:type="paragraph" w:styleId="BalloonText">
    <w:name w:val="Balloon Text"/>
    <w:basedOn w:val="Normal"/>
    <w:link w:val="BalloonTextChar"/>
    <w:uiPriority w:val="99"/>
    <w:semiHidden/>
    <w:unhideWhenUsed/>
    <w:rsid w:val="00054AE4"/>
    <w:pPr>
      <w:pBdr>
        <w:top w:val="nil"/>
        <w:left w:val="nil"/>
        <w:bottom w:val="nil"/>
        <w:right w:val="nil"/>
        <w:between w:val="nil"/>
      </w:pBdr>
    </w:pPr>
    <w:rPr>
      <w:rFonts w:ascii="Segoe UI" w:eastAsia="Calibri" w:hAnsi="Segoe UI" w:cs="Segoe UI"/>
      <w:color w:val="000000"/>
      <w:sz w:val="18"/>
      <w:szCs w:val="18"/>
      <w:lang w:eastAsia="en-CA"/>
    </w:rPr>
  </w:style>
  <w:style w:type="character" w:customStyle="1" w:styleId="BalloonTextChar">
    <w:name w:val="Balloon Text Char"/>
    <w:basedOn w:val="DefaultParagraphFont"/>
    <w:link w:val="BalloonText"/>
    <w:uiPriority w:val="99"/>
    <w:semiHidden/>
    <w:rsid w:val="00054AE4"/>
    <w:rPr>
      <w:rFonts w:ascii="Segoe UI" w:eastAsia="Calibri" w:hAnsi="Segoe UI" w:cs="Segoe UI"/>
      <w:color w:val="000000"/>
      <w:sz w:val="18"/>
      <w:szCs w:val="18"/>
      <w:lang w:val="en-CA" w:eastAsia="en-CA"/>
    </w:rPr>
  </w:style>
  <w:style w:type="paragraph" w:styleId="Revision">
    <w:name w:val="Revision"/>
    <w:hidden/>
    <w:uiPriority w:val="99"/>
    <w:semiHidden/>
    <w:rsid w:val="00F11317"/>
    <w:pPr>
      <w:spacing w:after="0" w:line="240" w:lineRule="auto"/>
    </w:pPr>
    <w:rPr>
      <w:rFonts w:ascii="Calibri" w:eastAsia="Calibri" w:hAnsi="Calibri" w:cs="Calibri"/>
      <w:color w:val="000000"/>
      <w:lang w:val="en-CA" w:eastAsia="en-CA"/>
    </w:rPr>
  </w:style>
  <w:style w:type="paragraph" w:styleId="ListParagraph">
    <w:name w:val="List Paragraph"/>
    <w:basedOn w:val="Normal"/>
    <w:uiPriority w:val="34"/>
    <w:qFormat/>
    <w:rsid w:val="00400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5063">
      <w:bodyDiv w:val="1"/>
      <w:marLeft w:val="0"/>
      <w:marRight w:val="0"/>
      <w:marTop w:val="0"/>
      <w:marBottom w:val="0"/>
      <w:divBdr>
        <w:top w:val="none" w:sz="0" w:space="0" w:color="auto"/>
        <w:left w:val="none" w:sz="0" w:space="0" w:color="auto"/>
        <w:bottom w:val="none" w:sz="0" w:space="0" w:color="auto"/>
        <w:right w:val="none" w:sz="0" w:space="0" w:color="auto"/>
      </w:divBdr>
    </w:div>
    <w:div w:id="66659874">
      <w:bodyDiv w:val="1"/>
      <w:marLeft w:val="0"/>
      <w:marRight w:val="0"/>
      <w:marTop w:val="0"/>
      <w:marBottom w:val="0"/>
      <w:divBdr>
        <w:top w:val="none" w:sz="0" w:space="0" w:color="auto"/>
        <w:left w:val="none" w:sz="0" w:space="0" w:color="auto"/>
        <w:bottom w:val="none" w:sz="0" w:space="0" w:color="auto"/>
        <w:right w:val="none" w:sz="0" w:space="0" w:color="auto"/>
      </w:divBdr>
    </w:div>
    <w:div w:id="149487949">
      <w:bodyDiv w:val="1"/>
      <w:marLeft w:val="0"/>
      <w:marRight w:val="0"/>
      <w:marTop w:val="0"/>
      <w:marBottom w:val="0"/>
      <w:divBdr>
        <w:top w:val="none" w:sz="0" w:space="0" w:color="auto"/>
        <w:left w:val="none" w:sz="0" w:space="0" w:color="auto"/>
        <w:bottom w:val="none" w:sz="0" w:space="0" w:color="auto"/>
        <w:right w:val="none" w:sz="0" w:space="0" w:color="auto"/>
      </w:divBdr>
    </w:div>
    <w:div w:id="169416756">
      <w:bodyDiv w:val="1"/>
      <w:marLeft w:val="0"/>
      <w:marRight w:val="0"/>
      <w:marTop w:val="0"/>
      <w:marBottom w:val="0"/>
      <w:divBdr>
        <w:top w:val="none" w:sz="0" w:space="0" w:color="auto"/>
        <w:left w:val="none" w:sz="0" w:space="0" w:color="auto"/>
        <w:bottom w:val="none" w:sz="0" w:space="0" w:color="auto"/>
        <w:right w:val="none" w:sz="0" w:space="0" w:color="auto"/>
      </w:divBdr>
    </w:div>
    <w:div w:id="221646882">
      <w:bodyDiv w:val="1"/>
      <w:marLeft w:val="0"/>
      <w:marRight w:val="0"/>
      <w:marTop w:val="0"/>
      <w:marBottom w:val="0"/>
      <w:divBdr>
        <w:top w:val="none" w:sz="0" w:space="0" w:color="auto"/>
        <w:left w:val="none" w:sz="0" w:space="0" w:color="auto"/>
        <w:bottom w:val="none" w:sz="0" w:space="0" w:color="auto"/>
        <w:right w:val="none" w:sz="0" w:space="0" w:color="auto"/>
      </w:divBdr>
    </w:div>
    <w:div w:id="228155275">
      <w:bodyDiv w:val="1"/>
      <w:marLeft w:val="0"/>
      <w:marRight w:val="0"/>
      <w:marTop w:val="0"/>
      <w:marBottom w:val="0"/>
      <w:divBdr>
        <w:top w:val="none" w:sz="0" w:space="0" w:color="auto"/>
        <w:left w:val="none" w:sz="0" w:space="0" w:color="auto"/>
        <w:bottom w:val="none" w:sz="0" w:space="0" w:color="auto"/>
        <w:right w:val="none" w:sz="0" w:space="0" w:color="auto"/>
      </w:divBdr>
    </w:div>
    <w:div w:id="446848164">
      <w:bodyDiv w:val="1"/>
      <w:marLeft w:val="0"/>
      <w:marRight w:val="0"/>
      <w:marTop w:val="0"/>
      <w:marBottom w:val="0"/>
      <w:divBdr>
        <w:top w:val="none" w:sz="0" w:space="0" w:color="auto"/>
        <w:left w:val="none" w:sz="0" w:space="0" w:color="auto"/>
        <w:bottom w:val="none" w:sz="0" w:space="0" w:color="auto"/>
        <w:right w:val="none" w:sz="0" w:space="0" w:color="auto"/>
      </w:divBdr>
    </w:div>
    <w:div w:id="553397146">
      <w:bodyDiv w:val="1"/>
      <w:marLeft w:val="0"/>
      <w:marRight w:val="0"/>
      <w:marTop w:val="0"/>
      <w:marBottom w:val="0"/>
      <w:divBdr>
        <w:top w:val="none" w:sz="0" w:space="0" w:color="auto"/>
        <w:left w:val="none" w:sz="0" w:space="0" w:color="auto"/>
        <w:bottom w:val="none" w:sz="0" w:space="0" w:color="auto"/>
        <w:right w:val="none" w:sz="0" w:space="0" w:color="auto"/>
      </w:divBdr>
    </w:div>
    <w:div w:id="769861713">
      <w:bodyDiv w:val="1"/>
      <w:marLeft w:val="0"/>
      <w:marRight w:val="0"/>
      <w:marTop w:val="0"/>
      <w:marBottom w:val="0"/>
      <w:divBdr>
        <w:top w:val="none" w:sz="0" w:space="0" w:color="auto"/>
        <w:left w:val="none" w:sz="0" w:space="0" w:color="auto"/>
        <w:bottom w:val="none" w:sz="0" w:space="0" w:color="auto"/>
        <w:right w:val="none" w:sz="0" w:space="0" w:color="auto"/>
      </w:divBdr>
    </w:div>
    <w:div w:id="881163654">
      <w:bodyDiv w:val="1"/>
      <w:marLeft w:val="0"/>
      <w:marRight w:val="0"/>
      <w:marTop w:val="0"/>
      <w:marBottom w:val="0"/>
      <w:divBdr>
        <w:top w:val="none" w:sz="0" w:space="0" w:color="auto"/>
        <w:left w:val="none" w:sz="0" w:space="0" w:color="auto"/>
        <w:bottom w:val="none" w:sz="0" w:space="0" w:color="auto"/>
        <w:right w:val="none" w:sz="0" w:space="0" w:color="auto"/>
      </w:divBdr>
    </w:div>
    <w:div w:id="942801669">
      <w:bodyDiv w:val="1"/>
      <w:marLeft w:val="0"/>
      <w:marRight w:val="0"/>
      <w:marTop w:val="0"/>
      <w:marBottom w:val="0"/>
      <w:divBdr>
        <w:top w:val="none" w:sz="0" w:space="0" w:color="auto"/>
        <w:left w:val="none" w:sz="0" w:space="0" w:color="auto"/>
        <w:bottom w:val="none" w:sz="0" w:space="0" w:color="auto"/>
        <w:right w:val="none" w:sz="0" w:space="0" w:color="auto"/>
      </w:divBdr>
    </w:div>
    <w:div w:id="992755882">
      <w:bodyDiv w:val="1"/>
      <w:marLeft w:val="0"/>
      <w:marRight w:val="0"/>
      <w:marTop w:val="0"/>
      <w:marBottom w:val="0"/>
      <w:divBdr>
        <w:top w:val="none" w:sz="0" w:space="0" w:color="auto"/>
        <w:left w:val="none" w:sz="0" w:space="0" w:color="auto"/>
        <w:bottom w:val="none" w:sz="0" w:space="0" w:color="auto"/>
        <w:right w:val="none" w:sz="0" w:space="0" w:color="auto"/>
      </w:divBdr>
    </w:div>
    <w:div w:id="1338191303">
      <w:bodyDiv w:val="1"/>
      <w:marLeft w:val="0"/>
      <w:marRight w:val="0"/>
      <w:marTop w:val="0"/>
      <w:marBottom w:val="0"/>
      <w:divBdr>
        <w:top w:val="none" w:sz="0" w:space="0" w:color="auto"/>
        <w:left w:val="none" w:sz="0" w:space="0" w:color="auto"/>
        <w:bottom w:val="none" w:sz="0" w:space="0" w:color="auto"/>
        <w:right w:val="none" w:sz="0" w:space="0" w:color="auto"/>
      </w:divBdr>
    </w:div>
    <w:div w:id="1437167748">
      <w:bodyDiv w:val="1"/>
      <w:marLeft w:val="0"/>
      <w:marRight w:val="0"/>
      <w:marTop w:val="0"/>
      <w:marBottom w:val="0"/>
      <w:divBdr>
        <w:top w:val="none" w:sz="0" w:space="0" w:color="auto"/>
        <w:left w:val="none" w:sz="0" w:space="0" w:color="auto"/>
        <w:bottom w:val="none" w:sz="0" w:space="0" w:color="auto"/>
        <w:right w:val="none" w:sz="0" w:space="0" w:color="auto"/>
      </w:divBdr>
    </w:div>
    <w:div w:id="1460419413">
      <w:bodyDiv w:val="1"/>
      <w:marLeft w:val="0"/>
      <w:marRight w:val="0"/>
      <w:marTop w:val="0"/>
      <w:marBottom w:val="0"/>
      <w:divBdr>
        <w:top w:val="none" w:sz="0" w:space="0" w:color="auto"/>
        <w:left w:val="none" w:sz="0" w:space="0" w:color="auto"/>
        <w:bottom w:val="none" w:sz="0" w:space="0" w:color="auto"/>
        <w:right w:val="none" w:sz="0" w:space="0" w:color="auto"/>
      </w:divBdr>
    </w:div>
    <w:div w:id="1617635854">
      <w:bodyDiv w:val="1"/>
      <w:marLeft w:val="0"/>
      <w:marRight w:val="0"/>
      <w:marTop w:val="0"/>
      <w:marBottom w:val="0"/>
      <w:divBdr>
        <w:top w:val="none" w:sz="0" w:space="0" w:color="auto"/>
        <w:left w:val="none" w:sz="0" w:space="0" w:color="auto"/>
        <w:bottom w:val="none" w:sz="0" w:space="0" w:color="auto"/>
        <w:right w:val="none" w:sz="0" w:space="0" w:color="auto"/>
      </w:divBdr>
    </w:div>
    <w:div w:id="1715151101">
      <w:bodyDiv w:val="1"/>
      <w:marLeft w:val="0"/>
      <w:marRight w:val="0"/>
      <w:marTop w:val="0"/>
      <w:marBottom w:val="0"/>
      <w:divBdr>
        <w:top w:val="none" w:sz="0" w:space="0" w:color="auto"/>
        <w:left w:val="none" w:sz="0" w:space="0" w:color="auto"/>
        <w:bottom w:val="none" w:sz="0" w:space="0" w:color="auto"/>
        <w:right w:val="none" w:sz="0" w:space="0" w:color="auto"/>
      </w:divBdr>
    </w:div>
    <w:div w:id="1798797097">
      <w:bodyDiv w:val="1"/>
      <w:marLeft w:val="0"/>
      <w:marRight w:val="0"/>
      <w:marTop w:val="0"/>
      <w:marBottom w:val="0"/>
      <w:divBdr>
        <w:top w:val="none" w:sz="0" w:space="0" w:color="auto"/>
        <w:left w:val="none" w:sz="0" w:space="0" w:color="auto"/>
        <w:bottom w:val="none" w:sz="0" w:space="0" w:color="auto"/>
        <w:right w:val="none" w:sz="0" w:space="0" w:color="auto"/>
      </w:divBdr>
    </w:div>
    <w:div w:id="2076391971">
      <w:bodyDiv w:val="1"/>
      <w:marLeft w:val="0"/>
      <w:marRight w:val="0"/>
      <w:marTop w:val="0"/>
      <w:marBottom w:val="0"/>
      <w:divBdr>
        <w:top w:val="none" w:sz="0" w:space="0" w:color="auto"/>
        <w:left w:val="none" w:sz="0" w:space="0" w:color="auto"/>
        <w:bottom w:val="none" w:sz="0" w:space="0" w:color="auto"/>
        <w:right w:val="none" w:sz="0" w:space="0" w:color="auto"/>
      </w:divBdr>
    </w:div>
    <w:div w:id="211651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3711</Words>
  <Characters>21159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Damen, J.A.A.G. (Anneke)</dc:creator>
  <cp:keywords/>
  <dc:description/>
  <cp:lastModifiedBy>Damen, J.A.A. (Anneke)</cp:lastModifiedBy>
  <cp:revision>3</cp:revision>
  <dcterms:created xsi:type="dcterms:W3CDTF">2022-08-22T08:34:00Z</dcterms:created>
  <dcterms:modified xsi:type="dcterms:W3CDTF">2022-08-22T16:00:00Z</dcterms:modified>
</cp:coreProperties>
</file>